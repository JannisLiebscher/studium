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D25CA" w14:textId="4E86AA8C" w:rsidR="00F06A4D" w:rsidRDefault="0057679E">
      <w:r>
        <w:rPr>
          <w:caps/>
          <w:noProof/>
          <w:lang w:eastAsia="de-DE"/>
        </w:rPr>
        <mc:AlternateContent>
          <mc:Choice Requires="wpg">
            <w:drawing>
              <wp:anchor distT="0" distB="0" distL="114300" distR="114300" simplePos="0" relativeHeight="251661312" behindDoc="1" locked="0" layoutInCell="1" allowOverlap="1" wp14:anchorId="508243CF" wp14:editId="32E5E789">
                <wp:simplePos x="0" y="0"/>
                <wp:positionH relativeFrom="column">
                  <wp:posOffset>-349803</wp:posOffset>
                </wp:positionH>
                <wp:positionV relativeFrom="page">
                  <wp:posOffset>777834</wp:posOffset>
                </wp:positionV>
                <wp:extent cx="7343140" cy="11909425"/>
                <wp:effectExtent l="0" t="0" r="0" b="0"/>
                <wp:wrapNone/>
                <wp:docPr id="8" name="Gruppieren 8"/>
                <wp:cNvGraphicFramePr/>
                <a:graphic xmlns:a="http://schemas.openxmlformats.org/drawingml/2006/main">
                  <a:graphicData uri="http://schemas.microsoft.com/office/word/2010/wordprocessingGroup">
                    <wpg:wgp>
                      <wpg:cNvGrpSpPr/>
                      <wpg:grpSpPr>
                        <a:xfrm>
                          <a:off x="0" y="0"/>
                          <a:ext cx="7343140" cy="11909425"/>
                          <a:chOff x="0" y="0"/>
                          <a:chExt cx="7343237" cy="11909628"/>
                        </a:xfrm>
                      </wpg:grpSpPr>
                      <wps:wsp>
                        <wps:cNvPr id="11" name="Ellipse 11"/>
                        <wps:cNvSpPr/>
                        <wps:spPr>
                          <a:xfrm>
                            <a:off x="1520260" y="11220"/>
                            <a:ext cx="22225" cy="215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e 12"/>
                        <wps:cNvSpPr/>
                        <wps:spPr>
                          <a:xfrm>
                            <a:off x="3029300" y="11220"/>
                            <a:ext cx="22225" cy="215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e 13"/>
                        <wps:cNvSpPr/>
                        <wps:spPr>
                          <a:xfrm>
                            <a:off x="3029300" y="768545"/>
                            <a:ext cx="22225" cy="215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e 14"/>
                        <wps:cNvSpPr/>
                        <wps:spPr>
                          <a:xfrm>
                            <a:off x="3786625" y="768545"/>
                            <a:ext cx="22225" cy="215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e 15"/>
                        <wps:cNvSpPr/>
                        <wps:spPr>
                          <a:xfrm>
                            <a:off x="4543951" y="762935"/>
                            <a:ext cx="22225" cy="215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e 16"/>
                        <wps:cNvSpPr/>
                        <wps:spPr>
                          <a:xfrm>
                            <a:off x="5301276" y="762935"/>
                            <a:ext cx="22225" cy="215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e 22"/>
                        <wps:cNvSpPr/>
                        <wps:spPr>
                          <a:xfrm>
                            <a:off x="5610" y="1542699"/>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e 23"/>
                        <wps:cNvSpPr/>
                        <wps:spPr>
                          <a:xfrm>
                            <a:off x="762935" y="1542699"/>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e 24"/>
                        <wps:cNvSpPr/>
                        <wps:spPr>
                          <a:xfrm>
                            <a:off x="4543951" y="1548309"/>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e 25"/>
                        <wps:cNvSpPr/>
                        <wps:spPr>
                          <a:xfrm>
                            <a:off x="5312495" y="1548309"/>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uppieren 26"/>
                        <wpg:cNvGrpSpPr/>
                        <wpg:grpSpPr>
                          <a:xfrm>
                            <a:off x="1520260" y="1542699"/>
                            <a:ext cx="1538601" cy="28850"/>
                            <a:chOff x="0" y="0"/>
                            <a:chExt cx="1538601" cy="28850"/>
                          </a:xfrm>
                        </wpg:grpSpPr>
                        <wps:wsp>
                          <wps:cNvPr id="27" name="Ellipse 27"/>
                          <wps:cNvSpPr/>
                          <wps:spPr>
                            <a:xfrm>
                              <a:off x="0" y="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e 30"/>
                          <wps:cNvSpPr/>
                          <wps:spPr>
                            <a:xfrm>
                              <a:off x="762000" y="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e 31"/>
                          <wps:cNvSpPr/>
                          <wps:spPr>
                            <a:xfrm>
                              <a:off x="1516380" y="762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6" name="Ellipse 736"/>
                        <wps:cNvSpPr/>
                        <wps:spPr>
                          <a:xfrm>
                            <a:off x="3792235" y="1548309"/>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 name="Ellipse 737"/>
                        <wps:cNvSpPr/>
                        <wps:spPr>
                          <a:xfrm>
                            <a:off x="6058601" y="1548309"/>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 name="Ellipse 738"/>
                        <wps:cNvSpPr/>
                        <wps:spPr>
                          <a:xfrm>
                            <a:off x="1514650" y="2311244"/>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 name="Ellipse 739"/>
                        <wps:cNvSpPr/>
                        <wps:spPr>
                          <a:xfrm>
                            <a:off x="2277585" y="2311244"/>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0" name="Ellipse 740"/>
                        <wps:cNvSpPr/>
                        <wps:spPr>
                          <a:xfrm>
                            <a:off x="5610" y="2311244"/>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Ellipse 742"/>
                        <wps:cNvSpPr/>
                        <wps:spPr>
                          <a:xfrm>
                            <a:off x="762935" y="2311244"/>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 name="Ellipse 743"/>
                        <wps:cNvSpPr/>
                        <wps:spPr>
                          <a:xfrm>
                            <a:off x="4543951" y="2322464"/>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 name="Ellipse 744"/>
                        <wps:cNvSpPr/>
                        <wps:spPr>
                          <a:xfrm>
                            <a:off x="5312495" y="2322464"/>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Ellipse 745"/>
                        <wps:cNvSpPr/>
                        <wps:spPr>
                          <a:xfrm>
                            <a:off x="3034910" y="2322464"/>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 name="Ellipse 746"/>
                        <wps:cNvSpPr/>
                        <wps:spPr>
                          <a:xfrm>
                            <a:off x="3792235" y="2322464"/>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Ellipse 747"/>
                        <wps:cNvSpPr/>
                        <wps:spPr>
                          <a:xfrm>
                            <a:off x="6058601" y="2322464"/>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Ellipse 749"/>
                        <wps:cNvSpPr/>
                        <wps:spPr>
                          <a:xfrm>
                            <a:off x="1514650" y="456078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1" name="Ellipse 751"/>
                        <wps:cNvSpPr/>
                        <wps:spPr>
                          <a:xfrm>
                            <a:off x="2277585" y="456078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6" name="Ellipse 756"/>
                        <wps:cNvSpPr/>
                        <wps:spPr>
                          <a:xfrm>
                            <a:off x="5610" y="456078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7" name="Ellipse 757"/>
                        <wps:cNvSpPr/>
                        <wps:spPr>
                          <a:xfrm>
                            <a:off x="762935" y="456078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 name="Ellipse 762"/>
                        <wps:cNvSpPr/>
                        <wps:spPr>
                          <a:xfrm>
                            <a:off x="4543951" y="457200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3" name="Ellipse 763"/>
                        <wps:cNvSpPr/>
                        <wps:spPr>
                          <a:xfrm>
                            <a:off x="5312495" y="457200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Ellipse 764"/>
                        <wps:cNvSpPr/>
                        <wps:spPr>
                          <a:xfrm>
                            <a:off x="3034910" y="457200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 name="Ellipse 765"/>
                        <wps:cNvSpPr/>
                        <wps:spPr>
                          <a:xfrm>
                            <a:off x="3792235" y="457200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 name="Ellipse 766"/>
                        <wps:cNvSpPr/>
                        <wps:spPr>
                          <a:xfrm>
                            <a:off x="6058601" y="4572000"/>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Ellipse 767"/>
                        <wps:cNvSpPr/>
                        <wps:spPr>
                          <a:xfrm>
                            <a:off x="1514650" y="305735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2" name="Ellipse 992"/>
                        <wps:cNvSpPr/>
                        <wps:spPr>
                          <a:xfrm>
                            <a:off x="2277585" y="305735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3" name="Ellipse 993"/>
                        <wps:cNvSpPr/>
                        <wps:spPr>
                          <a:xfrm>
                            <a:off x="5610" y="305735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4" name="Ellipse 994"/>
                        <wps:cNvSpPr/>
                        <wps:spPr>
                          <a:xfrm>
                            <a:off x="762935" y="305735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5" name="Ellipse 995"/>
                        <wps:cNvSpPr/>
                        <wps:spPr>
                          <a:xfrm>
                            <a:off x="4543951" y="3068569"/>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 name="Ellipse 996"/>
                        <wps:cNvSpPr/>
                        <wps:spPr>
                          <a:xfrm>
                            <a:off x="5312495" y="3068569"/>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 name="Ellipse 997"/>
                        <wps:cNvSpPr/>
                        <wps:spPr>
                          <a:xfrm>
                            <a:off x="3034910" y="3068569"/>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8" name="Ellipse 998"/>
                        <wps:cNvSpPr/>
                        <wps:spPr>
                          <a:xfrm>
                            <a:off x="3792235" y="3068569"/>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 name="Ellipse 999"/>
                        <wps:cNvSpPr/>
                        <wps:spPr>
                          <a:xfrm>
                            <a:off x="6058601" y="3068569"/>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0" name="Ellipse 1000"/>
                        <wps:cNvSpPr/>
                        <wps:spPr>
                          <a:xfrm>
                            <a:off x="1514650" y="380906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1" name="Ellipse 1001"/>
                        <wps:cNvSpPr/>
                        <wps:spPr>
                          <a:xfrm>
                            <a:off x="2277585" y="380906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2" name="Ellipse 1002"/>
                        <wps:cNvSpPr/>
                        <wps:spPr>
                          <a:xfrm>
                            <a:off x="5610" y="380906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4" name="Ellipse 1004"/>
                        <wps:cNvSpPr/>
                        <wps:spPr>
                          <a:xfrm>
                            <a:off x="762935" y="380906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7" name="Ellipse 1007"/>
                        <wps:cNvSpPr/>
                        <wps:spPr>
                          <a:xfrm>
                            <a:off x="4543951" y="381467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Ellipse 775"/>
                        <wps:cNvSpPr/>
                        <wps:spPr>
                          <a:xfrm>
                            <a:off x="5312495" y="381467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 name="Ellipse 785"/>
                        <wps:cNvSpPr/>
                        <wps:spPr>
                          <a:xfrm>
                            <a:off x="3034910" y="381467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 name="Ellipse 795"/>
                        <wps:cNvSpPr/>
                        <wps:spPr>
                          <a:xfrm>
                            <a:off x="3792235" y="381467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Ellipse 544"/>
                        <wps:cNvSpPr/>
                        <wps:spPr>
                          <a:xfrm>
                            <a:off x="6058601" y="3814675"/>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Ellipse 545"/>
                        <wps:cNvSpPr/>
                        <wps:spPr>
                          <a:xfrm>
                            <a:off x="1514650" y="532371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Ellipse 546"/>
                        <wps:cNvSpPr/>
                        <wps:spPr>
                          <a:xfrm>
                            <a:off x="2277585" y="532371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Ellipse 547"/>
                        <wps:cNvSpPr/>
                        <wps:spPr>
                          <a:xfrm>
                            <a:off x="5610" y="532371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Ellipse 548"/>
                        <wps:cNvSpPr/>
                        <wps:spPr>
                          <a:xfrm>
                            <a:off x="762935" y="532371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Ellipse 549"/>
                        <wps:cNvSpPr/>
                        <wps:spPr>
                          <a:xfrm>
                            <a:off x="4543951" y="533493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Ellipse 551"/>
                        <wps:cNvSpPr/>
                        <wps:spPr>
                          <a:xfrm>
                            <a:off x="5312495" y="533493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Ellipse 552"/>
                        <wps:cNvSpPr/>
                        <wps:spPr>
                          <a:xfrm>
                            <a:off x="3034910" y="533493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Ellipse 559"/>
                        <wps:cNvSpPr/>
                        <wps:spPr>
                          <a:xfrm>
                            <a:off x="3792235" y="533493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Ellipse 563"/>
                        <wps:cNvSpPr/>
                        <wps:spPr>
                          <a:xfrm>
                            <a:off x="6058601" y="5334935"/>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Ellipse 573"/>
                        <wps:cNvSpPr/>
                        <wps:spPr>
                          <a:xfrm>
                            <a:off x="1514650" y="608104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8" name="Ellipse 1028"/>
                        <wps:cNvSpPr/>
                        <wps:spPr>
                          <a:xfrm>
                            <a:off x="2277585" y="608104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9" name="Ellipse 1029"/>
                        <wps:cNvSpPr/>
                        <wps:spPr>
                          <a:xfrm>
                            <a:off x="5610" y="608104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0" name="Ellipse 1030"/>
                        <wps:cNvSpPr/>
                        <wps:spPr>
                          <a:xfrm>
                            <a:off x="762935" y="608104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1" name="Ellipse 1031"/>
                        <wps:cNvSpPr/>
                        <wps:spPr>
                          <a:xfrm>
                            <a:off x="4543951" y="608665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Ellipse 1032"/>
                        <wps:cNvSpPr/>
                        <wps:spPr>
                          <a:xfrm>
                            <a:off x="5312495" y="608665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Ellipse 1033"/>
                        <wps:cNvSpPr/>
                        <wps:spPr>
                          <a:xfrm>
                            <a:off x="3034910" y="608665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Ellipse 1034"/>
                        <wps:cNvSpPr/>
                        <wps:spPr>
                          <a:xfrm>
                            <a:off x="3792235" y="608665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5" name="Ellipse 1035"/>
                        <wps:cNvSpPr/>
                        <wps:spPr>
                          <a:xfrm>
                            <a:off x="6058601" y="6086650"/>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 name="Ellipse 1036"/>
                        <wps:cNvSpPr/>
                        <wps:spPr>
                          <a:xfrm>
                            <a:off x="1514650" y="683836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Ellipse 1037"/>
                        <wps:cNvSpPr/>
                        <wps:spPr>
                          <a:xfrm>
                            <a:off x="2277585" y="683836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8" name="Ellipse 1038"/>
                        <wps:cNvSpPr/>
                        <wps:spPr>
                          <a:xfrm>
                            <a:off x="5610" y="683836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 name="Ellipse 1039"/>
                        <wps:cNvSpPr/>
                        <wps:spPr>
                          <a:xfrm>
                            <a:off x="762935" y="683836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 name="Ellipse 1040"/>
                        <wps:cNvSpPr/>
                        <wps:spPr>
                          <a:xfrm>
                            <a:off x="4543951" y="684397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 name="Ellipse 1041"/>
                        <wps:cNvSpPr/>
                        <wps:spPr>
                          <a:xfrm>
                            <a:off x="5312495" y="684397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 name="Ellipse 1042"/>
                        <wps:cNvSpPr/>
                        <wps:spPr>
                          <a:xfrm>
                            <a:off x="3034910" y="684397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3" name="Ellipse 1043"/>
                        <wps:cNvSpPr/>
                        <wps:spPr>
                          <a:xfrm>
                            <a:off x="3792235" y="684397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4" name="Ellipse 1044"/>
                        <wps:cNvSpPr/>
                        <wps:spPr>
                          <a:xfrm>
                            <a:off x="6058601" y="6843976"/>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 name="Ellipse 1045"/>
                        <wps:cNvSpPr/>
                        <wps:spPr>
                          <a:xfrm>
                            <a:off x="1514650" y="759008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6" name="Ellipse 1046"/>
                        <wps:cNvSpPr/>
                        <wps:spPr>
                          <a:xfrm>
                            <a:off x="2277585" y="759008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7" name="Ellipse 1047"/>
                        <wps:cNvSpPr/>
                        <wps:spPr>
                          <a:xfrm>
                            <a:off x="762935" y="759008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8" name="Ellipse 1048"/>
                        <wps:cNvSpPr/>
                        <wps:spPr>
                          <a:xfrm>
                            <a:off x="4543951" y="760130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9" name="Ellipse 1049"/>
                        <wps:cNvSpPr/>
                        <wps:spPr>
                          <a:xfrm>
                            <a:off x="5312495" y="760130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 name="Ellipse 1050"/>
                        <wps:cNvSpPr/>
                        <wps:spPr>
                          <a:xfrm>
                            <a:off x="3034910" y="760130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Ellipse 1051"/>
                        <wps:cNvSpPr/>
                        <wps:spPr>
                          <a:xfrm>
                            <a:off x="3792235" y="760130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 name="Ellipse 1052"/>
                        <wps:cNvSpPr/>
                        <wps:spPr>
                          <a:xfrm>
                            <a:off x="6058601" y="7601301"/>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 name="Ellipse 1053"/>
                        <wps:cNvSpPr/>
                        <wps:spPr>
                          <a:xfrm>
                            <a:off x="1514650" y="75732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Ellipse 1054"/>
                        <wps:cNvSpPr/>
                        <wps:spPr>
                          <a:xfrm>
                            <a:off x="2277585" y="75732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5" name="Ellipse 1055"/>
                        <wps:cNvSpPr/>
                        <wps:spPr>
                          <a:xfrm>
                            <a:off x="2277585" y="11220"/>
                            <a:ext cx="22212" cy="21028"/>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5" name="Ellipse 805"/>
                        <wps:cNvSpPr/>
                        <wps:spPr>
                          <a:xfrm>
                            <a:off x="0" y="759008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 name="Ellipse 815"/>
                        <wps:cNvSpPr/>
                        <wps:spPr>
                          <a:xfrm>
                            <a:off x="4538341" y="760130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6" name="Ellipse 816"/>
                        <wps:cNvSpPr/>
                        <wps:spPr>
                          <a:xfrm>
                            <a:off x="5301276" y="760130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7" name="Ellipse 817"/>
                        <wps:cNvSpPr/>
                        <wps:spPr>
                          <a:xfrm>
                            <a:off x="3786625" y="760130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8" name="Ellipse 818"/>
                        <wps:cNvSpPr/>
                        <wps:spPr>
                          <a:xfrm>
                            <a:off x="6052991" y="7601301"/>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9" name="Ellipse 819"/>
                        <wps:cNvSpPr/>
                        <wps:spPr>
                          <a:xfrm>
                            <a:off x="1514650" y="836423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0" name="Ellipse 820"/>
                        <wps:cNvSpPr/>
                        <wps:spPr>
                          <a:xfrm>
                            <a:off x="2271975" y="836423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1" name="Ellipse 821"/>
                        <wps:cNvSpPr/>
                        <wps:spPr>
                          <a:xfrm>
                            <a:off x="0" y="836423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2" name="Ellipse 822"/>
                        <wps:cNvSpPr/>
                        <wps:spPr>
                          <a:xfrm>
                            <a:off x="757325" y="836423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3" name="Ellipse 823"/>
                        <wps:cNvSpPr/>
                        <wps:spPr>
                          <a:xfrm>
                            <a:off x="4538341" y="836984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4" name="Ellipse 824"/>
                        <wps:cNvSpPr/>
                        <wps:spPr>
                          <a:xfrm>
                            <a:off x="5301276" y="836984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5" name="Ellipse 825"/>
                        <wps:cNvSpPr/>
                        <wps:spPr>
                          <a:xfrm>
                            <a:off x="3023691" y="836984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8" name="Ellipse 828"/>
                        <wps:cNvSpPr/>
                        <wps:spPr>
                          <a:xfrm>
                            <a:off x="3786625" y="836984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5" name="Ellipse 835"/>
                        <wps:cNvSpPr/>
                        <wps:spPr>
                          <a:xfrm>
                            <a:off x="6052991" y="8369845"/>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6" name="Ellipse 836"/>
                        <wps:cNvSpPr/>
                        <wps:spPr>
                          <a:xfrm>
                            <a:off x="1514650" y="910473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 name="Ellipse 837"/>
                        <wps:cNvSpPr/>
                        <wps:spPr>
                          <a:xfrm>
                            <a:off x="2271975" y="910473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8" name="Ellipse 838"/>
                        <wps:cNvSpPr/>
                        <wps:spPr>
                          <a:xfrm>
                            <a:off x="0" y="910473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9" name="Ellipse 839"/>
                        <wps:cNvSpPr/>
                        <wps:spPr>
                          <a:xfrm>
                            <a:off x="757325" y="910473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0" name="Ellipse 840"/>
                        <wps:cNvSpPr/>
                        <wps:spPr>
                          <a:xfrm>
                            <a:off x="4538341" y="911595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1" name="Ellipse 841"/>
                        <wps:cNvSpPr/>
                        <wps:spPr>
                          <a:xfrm>
                            <a:off x="5301276" y="911595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2" name="Ellipse 842"/>
                        <wps:cNvSpPr/>
                        <wps:spPr>
                          <a:xfrm>
                            <a:off x="3023691" y="911595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3" name="Ellipse 843"/>
                        <wps:cNvSpPr/>
                        <wps:spPr>
                          <a:xfrm>
                            <a:off x="3786625" y="911595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4" name="Ellipse 844"/>
                        <wps:cNvSpPr/>
                        <wps:spPr>
                          <a:xfrm>
                            <a:off x="6052991" y="9115951"/>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5" name="Ellipse 845"/>
                        <wps:cNvSpPr/>
                        <wps:spPr>
                          <a:xfrm>
                            <a:off x="1755872" y="6322263"/>
                            <a:ext cx="5587365" cy="5587365"/>
                          </a:xfrm>
                          <a:prstGeom prst="ellipse">
                            <a:avLst/>
                          </a:prstGeom>
                          <a:solidFill>
                            <a:srgbClr val="D9E5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46" name="Gruppieren 846"/>
                        <wpg:cNvGrpSpPr/>
                        <wpg:grpSpPr>
                          <a:xfrm>
                            <a:off x="1133183" y="678788"/>
                            <a:ext cx="5839015" cy="5536086"/>
                            <a:chOff x="0" y="0"/>
                            <a:chExt cx="5839015" cy="5536086"/>
                          </a:xfrm>
                        </wpg:grpSpPr>
                        <wps:wsp>
                          <wps:cNvPr id="847" name="Ellipse 847"/>
                          <wps:cNvSpPr/>
                          <wps:spPr>
                            <a:xfrm>
                              <a:off x="2563685" y="2260756"/>
                              <a:ext cx="3275330" cy="3275330"/>
                            </a:xfrm>
                            <a:prstGeom prst="ellipse">
                              <a:avLst/>
                            </a:prstGeom>
                            <a:solidFill>
                              <a:srgbClr val="009B9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8" name="Ellipse 848"/>
                          <wps:cNvSpPr/>
                          <wps:spPr>
                            <a:xfrm>
                              <a:off x="0" y="471224"/>
                              <a:ext cx="767080" cy="767080"/>
                            </a:xfrm>
                            <a:prstGeom prst="ellipse">
                              <a:avLst/>
                            </a:prstGeom>
                            <a:solidFill>
                              <a:srgbClr val="33415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4C7F3E" w14:textId="77777777" w:rsidR="00EF4FAB" w:rsidRDefault="00EF4FAB" w:rsidP="0057679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 name="Ellipse 849"/>
                          <wps:cNvSpPr/>
                          <wps:spPr>
                            <a:xfrm flipV="1">
                              <a:off x="291710" y="0"/>
                              <a:ext cx="190500" cy="1905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0" name="Ellipse 850"/>
                        <wps:cNvSpPr/>
                        <wps:spPr>
                          <a:xfrm flipV="1">
                            <a:off x="1413673" y="8280088"/>
                            <a:ext cx="190500" cy="1905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1" name="Ellipse 851"/>
                        <wps:cNvSpPr/>
                        <wps:spPr>
                          <a:xfrm flipV="1">
                            <a:off x="594640" y="7427396"/>
                            <a:ext cx="353695" cy="35369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 name="Ellipse 853"/>
                        <wps:cNvSpPr/>
                        <wps:spPr>
                          <a:xfrm>
                            <a:off x="5318105" y="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8243CF" id="Gruppieren 8" o:spid="_x0000_s1026" style="position:absolute;margin-left:-27.55pt;margin-top:61.25pt;width:578.2pt;height:937.75pt;z-index:-251655168;mso-position-vertical-relative:page" coordsize="73432,119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">
                <v:oval id="Ellipse 11" o:spid="_x0000_s1027" style="position:absolute;left:15202;top:112;width:222;height: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zKMEA&#10;AADbAAAADwAAAGRycy9kb3ducmV2LnhtbERPTYvCMBC9L/gfwgheFk11YZFqFHFx8bAIVhGPQzO2&#10;1WZSmlSrv94IC97m8T5nOm9NKa5Uu8KyguEgAkGcWl1wpmC/W/XHIJxH1lhaJgV3cjCfdT6mGGt7&#10;4y1dE5+JEMIuRgW591UspUtzMugGtiIO3MnWBn2AdSZ1jbcQbko5iqJvabDg0JBjRcuc0kvSGAXN&#10;7+dXwtZtj4cTPc4Nbf5WP41SvW67mIDw1Pq3+N+91mH+EF6/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vMyjBAAAA2wAAAA8AAAAAAAAAAAAAAAAAmAIAAGRycy9kb3du&#10;cmV2LnhtbFBLBQYAAAAABAAEAPUAAACGAwAAAAA=&#10;" fillcolor="black [3213]" stroked="f" strokeweight="1pt">
                  <v:stroke joinstyle="miter"/>
                </v:oval>
                <v:oval id="Ellipse 12" o:spid="_x0000_s1028" style="position:absolute;left:30293;top:112;width:222;height: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2tX8EA&#10;AADbAAAADwAAAGRycy9kb3ducmV2LnhtbERPTYvCMBC9L/gfwgheFk3XhUWqUcRF8bAIVhGPQzO2&#10;1WZSmlSrv94IC97m8T5nMmtNKa5Uu8Kygq9BBII4tbrgTMF+t+yPQDiPrLG0TAru5GA27XxMMNb2&#10;xlu6Jj4TIYRdjApy76tYSpfmZNANbEUcuJOtDfoA60zqGm8h3JRyGEU/0mDBoSHHihY5pZekMQqa&#10;1ed3wtZtj4cTPc4Nbf6Wv41SvW47H4Pw1Pq3+N+91mH+EF6/hAPk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9rV/BAAAA2wAAAA8AAAAAAAAAAAAAAAAAmAIAAGRycy9kb3du&#10;cmV2LnhtbFBLBQYAAAAABAAEAPUAAACGAwAAAAA=&#10;" fillcolor="black [3213]" stroked="f" strokeweight="1pt">
                  <v:stroke joinstyle="miter"/>
                </v:oval>
                <v:oval id="Ellipse 13" o:spid="_x0000_s1029" style="position:absolute;left:30293;top:7685;width:222;height: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EIxMEA&#10;AADbAAAADwAAAGRycy9kb3ducmV2LnhtbERPTYvCMBC9C/sfwgh7EU1VkKUaRVaUPciCdRGPQzO2&#10;1WZSmlSrv94sCN7m8T5ntmhNKa5Uu8KyguEgAkGcWl1wpuBvv+5/gXAeWWNpmRTcycFi/tGZYazt&#10;jXd0TXwmQgi7GBXk3lexlC7NyaAb2Io4cCdbG/QB1pnUNd5CuCnlKIom0mDBoSHHir5zSi9JYxQ0&#10;m944Yet2x8OJHueGfrfrVaPUZ7ddTkF4av1b/HL/6DB/DP+/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xCMTBAAAA2wAAAA8AAAAAAAAAAAAAAAAAmAIAAGRycy9kb3du&#10;cmV2LnhtbFBLBQYAAAAABAAEAPUAAACGAwAAAAA=&#10;" fillcolor="black [3213]" stroked="f" strokeweight="1pt">
                  <v:stroke joinstyle="miter"/>
                </v:oval>
                <v:oval id="Ellipse 14" o:spid="_x0000_s1030" style="position:absolute;left:37866;top:7685;width:222;height: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iQsMIA&#10;AADbAAAADwAAAGRycy9kb3ducmV2LnhtbERPTWvCQBC9F/wPywheim60IhJdRRRLDyIYRTwO2TGJ&#10;ZmdDdqOpv75bKPQ2j/c582VrSvGg2hWWFQwHEQji1OqCMwWn47Y/BeE8ssbSMin4JgfLRedtjrG2&#10;Tz7QI/GZCCHsYlSQe1/FUro0J4NuYCviwF1tbdAHWGdS1/gM4aaUoyiaSIMFh4YcK1rnlN6Txiho&#10;Pt8/ErbucDlf6XVraL/bbhqlet12NQPhqfX/4j/3lw7zx/D7SzhAL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mJCwwgAAANsAAAAPAAAAAAAAAAAAAAAAAJgCAABkcnMvZG93&#10;bnJldi54bWxQSwUGAAAAAAQABAD1AAAAhwMAAAAA&#10;" fillcolor="black [3213]" stroked="f" strokeweight="1pt">
                  <v:stroke joinstyle="miter"/>
                </v:oval>
                <v:oval id="Ellipse 15" o:spid="_x0000_s1031" style="position:absolute;left:45439;top:7629;width:222;height: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1K8IA&#10;AADbAAAADwAAAGRycy9kb3ducmV2LnhtbERPTWvCQBC9F/wPywheim60KBJdRRRLDyIYRTwO2TGJ&#10;ZmdDdqOpv75bKPQ2j/c582VrSvGg2hWWFQwHEQji1OqCMwWn47Y/BeE8ssbSMin4JgfLRedtjrG2&#10;Tz7QI/GZCCHsYlSQe1/FUro0J4NuYCviwF1tbdAHWGdS1/gM4aaUoyiaSIMFh4YcK1rnlN6Txiho&#10;Pt8/ErbucDlf6XVraL/bbhqlet12NQPhqfX/4j/3lw7zx/D7SzhAL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1DUrwgAAANsAAAAPAAAAAAAAAAAAAAAAAJgCAABkcnMvZG93&#10;bnJldi54bWxQSwUGAAAAAAQABAD1AAAAhwMAAAAA&#10;" fillcolor="black [3213]" stroked="f" strokeweight="1pt">
                  <v:stroke joinstyle="miter"/>
                </v:oval>
                <v:oval id="Ellipse 16" o:spid="_x0000_s1032" style="position:absolute;left:53012;top:7629;width:223;height: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arXMEA&#10;AADbAAAADwAAAGRycy9kb3ducmV2LnhtbERPTYvCMBC9C/sfwgh7EU1VkKUaRVaUPYhgXcTj0Ixt&#10;tZmUJtXqrzcLC97m8T5ntmhNKW5Uu8KyguEgAkGcWl1wpuD3sO5/gXAeWWNpmRQ8yMFi/tGZYazt&#10;nfd0S3wmQgi7GBXk3lexlC7NyaAb2Io4cGdbG/QB1pnUNd5DuCnlKIom0mDBoSHHir5zSq9JYxQ0&#10;m944Yev2p+OZnpeGdtv1qlHqs9supyA8tf4t/nf/6DB/An+/h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Gq1zBAAAA2wAAAA8AAAAAAAAAAAAAAAAAmAIAAGRycy9kb3du&#10;cmV2LnhtbFBLBQYAAAAABAAEAPUAAACGAwAAAAA=&#10;" fillcolor="black [3213]" stroked="f" strokeweight="1pt">
                  <v:stroke joinstyle="miter"/>
                </v:oval>
                <v:oval id="Ellipse 22" o:spid="_x0000_s1033" style="position:absolute;left:56;top:15426;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Fn4sQA&#10;AADbAAAADwAAAGRycy9kb3ducmV2LnhtbESPQWvCQBSE7wX/w/KEXopuTKFIdBVRLB6KYCri8ZF9&#10;JtHs25DdaPTXu0Khx2FmvmGm885U4kqNKy0rGA0jEMSZ1SXnCva/68EYhPPIGivLpOBODuaz3tsU&#10;E21vvKNr6nMRIOwSVFB4XydSuqwgg25oa+LgnWxj0AfZ5FI3eAtwU8k4ir6kwZLDQoE1LQvKLmlr&#10;FLTfH58pW7c7Hk70OLe0/VmvWqXe+91iAsJT5//Df+2NVhDH8Po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RZ+LEAAAA2wAAAA8AAAAAAAAAAAAAAAAAmAIAAGRycy9k&#10;b3ducmV2LnhtbFBLBQYAAAAABAAEAPUAAACJAwAAAAA=&#10;" fillcolor="black [3213]" stroked="f" strokeweight="1pt">
                  <v:stroke joinstyle="miter"/>
                </v:oval>
                <v:oval id="Ellipse 23" o:spid="_x0000_s1034" style="position:absolute;left:7629;top:15426;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3CecQA&#10;AADbAAAADwAAAGRycy9kb3ducmV2LnhtbESPQYvCMBSE7wv+h/AEL4umKixSjSKK4mERrCIeH82z&#10;rTYvpUm1u79+Iyx4HGbmG2a2aE0pHlS7wrKC4SACQZxaXXCm4HTc9CcgnEfWWFomBT/kYDHvfMww&#10;1vbJB3okPhMBwi5GBbn3VSylS3My6Aa2Ig7e1dYGfZB1JnWNzwA3pRxF0Zc0WHBYyLGiVU7pPWmM&#10;gmb7OU7YusPlfKXfW0P77826UarXbZdTEJ5a/w7/t3dawWgMry/h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dwnnEAAAA2wAAAA8AAAAAAAAAAAAAAAAAmAIAAGRycy9k&#10;b3ducmV2LnhtbFBLBQYAAAAABAAEAPUAAACJAwAAAAA=&#10;" fillcolor="black [3213]" stroked="f" strokeweight="1pt">
                  <v:stroke joinstyle="miter"/>
                </v:oval>
                <v:oval id="Ellipse 24" o:spid="_x0000_s1035" style="position:absolute;left:45439;top:1548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aDcUA&#10;AADbAAAADwAAAGRycy9kb3ducmV2LnhtbESPQWvCQBSE74L/YXmCF2k21SIldRWpWHqQglHE4yP7&#10;TFKzb0N2o9Ff3y0IHoeZ+YaZLTpTiQs1rrSs4DWKQRBnVpecK9jv1i/vIJxH1lhZJgU3crCY93sz&#10;TLS98pYuqc9FgLBLUEHhfZ1I6bKCDLrI1sTBO9nGoA+yyaVu8BrgppLjOJ5KgyWHhQJr+iwoO6et&#10;UdB+jSYpW7c9Hk50/23pZ7NetUoNB93yA4Snzj/Dj/a3VjB+g/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9FoNxQAAANsAAAAPAAAAAAAAAAAAAAAAAJgCAABkcnMv&#10;ZG93bnJldi54bWxQSwUGAAAAAAQABAD1AAAAigMAAAAA&#10;" fillcolor="black [3213]" stroked="f" strokeweight="1pt">
                  <v:stroke joinstyle="miter"/>
                </v:oval>
                <v:oval id="Ellipse 25" o:spid="_x0000_s1036" style="position:absolute;left:53124;top:15483;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lsUA&#10;AADbAAAADwAAAGRycy9kb3ducmV2LnhtbESPQWvCQBSE74L/YXmCF2k2VSoldRWpWHqQglHE4yP7&#10;TFKzb0N2o9Ff3y0IHoeZ+YaZLTpTiQs1rrSs4DWKQRBnVpecK9jv1i/vIJxH1lhZJgU3crCY93sz&#10;TLS98pYuqc9FgLBLUEHhfZ1I6bKCDLrI1sTBO9nGoA+yyaVu8BrgppLjOJ5KgyWHhQJr+iwoO6et&#10;UdB+jSYpW7c9Hk50/23pZ7NetUoNB93yA4Snzj/Dj/a3VjB+g/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P+WxQAAANsAAAAPAAAAAAAAAAAAAAAAAJgCAABkcnMv&#10;ZG93bnJldi54bWxQSwUGAAAAAAQABAD1AAAAigMAAAAA&#10;" fillcolor="black [3213]" stroked="f" strokeweight="1pt">
                  <v:stroke joinstyle="miter"/>
                </v:oval>
                <v:group id="Gruppieren 26" o:spid="_x0000_s1037" style="position:absolute;left:15202;top:15426;width:15386;height:289" coordsize="1538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Ellipse 27" o:spid="_x0000_s1038" style="position:absolute;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EesUA&#10;AADbAAAADwAAAGRycy9kb3ducmV2LnhtbESPQWvCQBSE74L/YXmCF2k2VagldRWpWHqQglHE4yP7&#10;TFKzb0N2o9Ff3y0IHoeZ+YaZLTpTiQs1rrSs4DWKQRBnVpecK9jv1i/vIJxH1lhZJgU3crCY93sz&#10;TLS98pYuqc9FgLBLUEHhfZ1I6bKCDLrI1sTBO9nGoA+yyaVu8BrgppLjOH6TBksOCwXW9FlQdk5b&#10;o6D9Gk1Stm57PJzo/tvSz2a9apUaDrrlBwhPnX+GH+1vrWA8hf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sR6xQAAANsAAAAPAAAAAAAAAAAAAAAAAJgCAABkcnMv&#10;ZG93bnJldi54bWxQSwUGAAAAAAQABAD1AAAAigMAAAAA&#10;" fillcolor="black [3213]" stroked="f" strokeweight="1pt">
                    <v:stroke joinstyle="miter"/>
                  </v:oval>
                  <v:oval id="Ellipse 30" o:spid="_x0000_s1039" style="position:absolute;left:762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K08IA&#10;AADbAAAADwAAAGRycy9kb3ducmV2LnhtbERPy2rCQBTdF/yH4QrdFDOxgVLSjFJaFBcimJbi8pK5&#10;ebSZOyEzMdGvdxYFl4fzztaTacWZetdYVrCMYhDEhdUNVwq+vzaLVxDOI2tsLZOCCzlYr2YPGaba&#10;jnykc+4rEULYpaig9r5LpXRFTQZdZDviwJW2N+gD7CupexxDuGnlcxy/SIMNh4YaO/qoqfjLB6Ng&#10;2D4lOVt3PP2UdP0d6LDffA5KPc6n9zcQniZ/F/+7d1pBEta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srTwgAAANsAAAAPAAAAAAAAAAAAAAAAAJgCAABkcnMvZG93&#10;bnJldi54bWxQSwUGAAAAAAQABAD1AAAAhwMAAAAA&#10;" fillcolor="black [3213]" stroked="f" strokeweight="1pt">
                    <v:stroke joinstyle="miter"/>
                  </v:oval>
                  <v:oval id="Ellipse 31" o:spid="_x0000_s1040" style="position:absolute;left:15163;top:76;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vSMQA&#10;AADbAAAADwAAAGRycy9kb3ducmV2LnhtbESPQYvCMBSE7wv+h/AEL8uaqrBI1yiiKB5EsIrs8dE8&#10;267NS2lSrf56Iyx4HGbmG2Yya00prlS7wrKCQT8CQZxaXXCm4HhYfY1BOI+ssbRMCu7kYDbtfEww&#10;1vbGe7omPhMBwi5GBbn3VSylS3My6Pq2Ig7e2dYGfZB1JnWNtwA3pRxG0bc0WHBYyLGiRU7pJWmM&#10;gmb9OUrYuv3v6UyPv4Z229WyUarXbec/IDy1/h3+b2+0gtEAXl/CD5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ab0jEAAAA2wAAAA8AAAAAAAAAAAAAAAAAmAIAAGRycy9k&#10;b3ducmV2LnhtbFBLBQYAAAAABAAEAPUAAACJAwAAAAA=&#10;" fillcolor="black [3213]" stroked="f" strokeweight="1pt">
                    <v:stroke joinstyle="miter"/>
                  </v:oval>
                </v:group>
                <v:oval id="Ellipse 736" o:spid="_x0000_s1041" style="position:absolute;left:37922;top:1548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ewcYA&#10;AADcAAAADwAAAGRycy9kb3ducmV2LnhtbESPQWvCQBSE74X+h+UVeilmYwWV1FVKJeKhCEaRHh/Z&#10;ZxLNvg3ZTUz7691CocdhZr5hFqvB1KKn1lWWFYyjGARxbnXFhYLjIR3NQTiPrLG2TAq+ycFq+fiw&#10;wETbG++pz3whAoRdggpK75tESpeXZNBFtiEO3tm2Bn2QbSF1i7cAN7V8jeOpNFhxWCixoY+S8mvW&#10;GQXd5mWSsXX7r9OZfi4d7T7TdafU89Pw/gbC0+D/w3/trVYwm0zh90w4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newcYAAADcAAAADwAAAAAAAAAAAAAAAACYAgAAZHJz&#10;L2Rvd25yZXYueG1sUEsFBgAAAAAEAAQA9QAAAIsDAAAAAA==&#10;" fillcolor="black [3213]" stroked="f" strokeweight="1pt">
                  <v:stroke joinstyle="miter"/>
                </v:oval>
                <v:oval id="Ellipse 737" o:spid="_x0000_s1042" style="position:absolute;left:60586;top:1548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V7WsYA&#10;AADcAAAADwAAAGRycy9kb3ducmV2LnhtbESPT2vCQBTE70K/w/IKXqRuVKgldSNFUTxIwSilx0f2&#10;5U+bfRuyG41++m5B8DjMzG+YxbI3tThT6yrLCibjCARxZnXFhYLTcfPyBsJ5ZI21ZVJwJQfL5Gmw&#10;wFjbCx/onPpCBAi7GBWU3jexlC4ryaAb24Y4eLltDfog20LqFi8Bbmo5jaJXabDisFBiQ6uSst+0&#10;Mwq67WiWsnWH76+cbj8dfe43606p4XP/8Q7CU+8f4Xt7pxXMZ3P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V7WsYAAADcAAAADwAAAAAAAAAAAAAAAACYAgAAZHJz&#10;L2Rvd25yZXYueG1sUEsFBgAAAAAEAAQA9QAAAIsDAAAAAA==&#10;" fillcolor="black [3213]" stroked="f" strokeweight="1pt">
                  <v:stroke joinstyle="miter"/>
                </v:oval>
                <v:oval id="Ellipse 738" o:spid="_x0000_s1043" style="position:absolute;left:15146;top:23112;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KMIA&#10;AADcAAAADwAAAGRycy9kb3ducmV2LnhtbERPTYvCMBC9C/6HMAteRFMVVLpGEUXxIILdZdnj0Ixt&#10;d5tJaVKt/npzEDw+3vdi1ZpSXKl2hWUFo2EEgji1uuBMwffXbjAH4TyyxtIyKbiTg9Wy21lgrO2N&#10;z3RNfCZCCLsYFeTeV7GULs3JoBvaijhwF1sb9AHWmdQ13kK4KeU4iqbSYMGhIceKNjml/0ljFDT7&#10;/iRh686/Pxd6/DV0Ou62jVK9j3b9CcJT69/il/ugFcwmYW04E4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u8owgAAANwAAAAPAAAAAAAAAAAAAAAAAJgCAABkcnMvZG93&#10;bnJldi54bWxQSwUGAAAAAAQABAD1AAAAhwMAAAAA&#10;" fillcolor="black [3213]" stroked="f" strokeweight="1pt">
                  <v:stroke joinstyle="miter"/>
                </v:oval>
                <v:oval id="Ellipse 739" o:spid="_x0000_s1044" style="position:absolute;left:22775;top:23112;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Ks8YA&#10;AADcAAAADwAAAGRycy9kb3ducmV2LnhtbESPQWvCQBSE7wX/w/IEL6VuqqA1uopUlB6KYCzF4yP7&#10;TKLZtyG70dRf7xYEj8PMfMPMFq0pxYVqV1hW8N6PQBCnVhecKfjZr98+QDiPrLG0TAr+yMFi3nmZ&#10;YaztlXd0SXwmAoRdjApy76tYSpfmZND1bUUcvKOtDfog60zqGq8Bbko5iKKRNFhwWMixos+c0nPS&#10;GAXN5nWYsHW7w++RbqeGtt/rVaNUr9supyA8tf4ZfrS/tILxcAL/Z8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ZKs8YAAADcAAAADwAAAAAAAAAAAAAAAACYAgAAZHJz&#10;L2Rvd25yZXYueG1sUEsFBgAAAAAEAAQA9QAAAIsDAAAAAA==&#10;" fillcolor="black [3213]" stroked="f" strokeweight="1pt">
                  <v:stroke joinstyle="miter"/>
                </v:oval>
                <v:oval id="Ellipse 740" o:spid="_x0000_s1045" style="position:absolute;left:56;top:23112;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QU8QA&#10;AADcAAAADwAAAGRycy9kb3ducmV2LnhtbERPTWvCQBC9C/6HZQQv0mxapS2pmyAtSg9SMBXpcciO&#10;SWp2NmQ3Gvvr3YPQ4+N9L7PBNOJMnastK3iMYhDEhdU1lwr23+uHVxDOI2tsLJOCKznI0vFoiYm2&#10;F97ROfelCCHsElRQed8mUrqiIoMusi1x4I62M+gD7EqpO7yEcNPIpzh+lgZrDg0VtvReUXHKe6Og&#10;38zmOVu3+zkc6e+3p6/t+qNXajoZVm8gPA3+X3x3f2oFL4swP5wJR0C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KkFPEAAAA3AAAAA8AAAAAAAAAAAAAAAAAmAIAAGRycy9k&#10;b3ducmV2LnhtbFBLBQYAAAAABAAEAPUAAACJAwAAAAA=&#10;" fillcolor="black [3213]" stroked="f" strokeweight="1pt">
                  <v:stroke joinstyle="miter"/>
                </v:oval>
                <v:oval id="Ellipse 742" o:spid="_x0000_s1046" style="position:absolute;left:7629;top:23112;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rv8YA&#10;AADcAAAADwAAAGRycy9kb3ducmV2LnhtbESPQWvCQBSE7wX/w/IEL6VutMVKdBVRLD2IYCzF4yP7&#10;TKLZtyG70dRf7woFj8PMfMNM560pxYVqV1hWMOhHIIhTqwvOFPzs129jEM4jaywtk4I/cjCfdV6m&#10;GGt75R1dEp+JAGEXo4Lc+yqW0qU5GXR9WxEH72hrgz7IOpO6xmuAm1IOo2gkDRYcFnKsaJlTek4a&#10;o6D5en1P2Lrd4fdIt1ND28161SjV67aLCQhPrX+G/9vfWsHnxxA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Srv8YAAADcAAAADwAAAAAAAAAAAAAAAACYAgAAZHJz&#10;L2Rvd25yZXYueG1sUEsFBgAAAAAEAAQA9QAAAIsDAAAAAA==&#10;" fillcolor="black [3213]" stroked="f" strokeweight="1pt">
                  <v:stroke joinstyle="miter"/>
                </v:oval>
                <v:oval id="Ellipse 743" o:spid="_x0000_s1047" style="position:absolute;left:45439;top:23224;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gOJMYA&#10;AADcAAAADwAAAGRycy9kb3ducmV2LnhtbESPQWvCQBSE7wX/w/IEL6VuqmIluopUlB6KYCzF4yP7&#10;TKLZtyG70dRf7xYEj8PMfMPMFq0pxYVqV1hW8N6PQBCnVhecKfjZr98mIJxH1lhaJgV/5GAx77zM&#10;MNb2yju6JD4TAcIuRgW591UspUtzMuj6tiIO3tHWBn2QdSZ1jdcAN6UcRNFYGiw4LORY0WdO6Tlp&#10;jIJm8zpM2Lrd4fdIt1ND2+/1qlGq122XUxCeWv8MP9pfWsHHaAj/Z8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gOJMYAAADcAAAADwAAAAAAAAAAAAAAAACYAgAAZHJz&#10;L2Rvd25yZXYueG1sUEsFBgAAAAAEAAQA9QAAAIsDAAAAAA==&#10;" fillcolor="black [3213]" stroked="f" strokeweight="1pt">
                  <v:stroke joinstyle="miter"/>
                </v:oval>
                <v:oval id="Ellipse 744" o:spid="_x0000_s1048" style="position:absolute;left:53124;top:23224;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WUMYA&#10;AADcAAAADwAAAGRycy9kb3ducmV2LnhtbESPQWvCQBSE74X+h+UVeim6sYqWNBspFosHKRhFenxk&#10;n0na7NuQ3Wj017uC0OMwM98wybw3tThS6yrLCkbDCARxbnXFhYLddjl4A+E8ssbaMik4k4N5+viQ&#10;YKztiTd0zHwhAoRdjApK75tYSpeXZNANbUMcvINtDfog20LqFk8Bbmr5GkVTabDisFBiQ4uS8r+s&#10;Mwq6r5dxxtZtfvYHuvx29L1efnZKPT/1H+8gPPX+P3xvr7SC2WQCtzPhCMj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GWUMYAAADcAAAADwAAAAAAAAAAAAAAAACYAgAAZHJz&#10;L2Rvd25yZXYueG1sUEsFBgAAAAAEAAQA9QAAAIsDAAAAAA==&#10;" fillcolor="black [3213]" stroked="f" strokeweight="1pt">
                  <v:stroke joinstyle="miter"/>
                </v:oval>
                <v:oval id="Ellipse 745" o:spid="_x0000_s1049" style="position:absolute;left:30349;top:23224;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0zy8YA&#10;AADcAAAADwAAAGRycy9kb3ducmV2LnhtbESPQWvCQBSE7wX/w/KEXkqzsWqV6CqiWHooBdMiHh/Z&#10;ZxLNvg3Zjab99d2C4HGYmW+Y+bIzlbhQ40rLCgZRDII4s7rkXMH31/Z5CsJ5ZI2VZVLwQw6Wi97D&#10;HBNtr7yjS+pzESDsElRQeF8nUrqsIIMusjVx8I62MeiDbHKpG7wGuKnkSxy/SoMlh4UCa1oXlJ3T&#10;1iho356GKVu3O+yP9Htq6fNju2mVeux3qxkIT52/h2/td61gMhrD/5lw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0zy8YAAADcAAAADwAAAAAAAAAAAAAAAACYAgAAZHJz&#10;L2Rvd25yZXYueG1sUEsFBgAAAAAEAAQA9QAAAIsDAAAAAA==&#10;" fillcolor="black [3213]" stroked="f" strokeweight="1pt">
                  <v:stroke joinstyle="miter"/>
                </v:oval>
                <v:oval id="Ellipse 746" o:spid="_x0000_s1050" style="position:absolute;left:37922;top:23224;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tvMYA&#10;AADcAAAADwAAAGRycy9kb3ducmV2LnhtbESPT2vCQBTE7wW/w/KEXopu+geVmI1Ii8VDKRhFPD6y&#10;zySafRuyG0399N1CweMwM79hkkVvanGh1lWWFTyPIxDEudUVFwp229VoBsJ5ZI21ZVLwQw4W6eAh&#10;wVjbK2/okvlCBAi7GBWU3jexlC4vyaAb24Y4eEfbGvRBtoXULV4D3NTyJYom0mDFYaHEht5Lys9Z&#10;ZxR0n0+vGVu3OeyPdDt19P21+uiUehz2yzkIT72/h//ba61g+jaBvzPhCM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tvMYAAADcAAAADwAAAAAAAAAAAAAAAACYAgAAZHJz&#10;L2Rvd25yZXYueG1sUEsFBgAAAAAEAAQA9QAAAIsDAAAAAA==&#10;" fillcolor="black [3213]" stroked="f" strokeweight="1pt">
                  <v:stroke joinstyle="miter"/>
                </v:oval>
                <v:oval id="Ellipse 747" o:spid="_x0000_s1051" style="position:absolute;left:60586;top:23224;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IJ8YA&#10;AADcAAAADwAAAGRycy9kb3ducmV2LnhtbESPQWvCQBSE7wX/w/IKvRTdWEUldRVpUXoQwSjS4yP7&#10;TFKzb0N2o6m/3hUEj8PMfMNM560pxZlqV1hW0O9FIIhTqwvOFOx3y+4EhPPIGkvLpOCfHMxnnZcp&#10;xtpeeEvnxGciQNjFqCD3voqldGlOBl3PVsTBO9raoA+yzqSu8RLgppQfUTSSBgsOCzlW9JVTekoa&#10;o6BZvQ8Stm77ezjS9a+hzXr53Sj19touPkF4av0z/Gj/aAXj4RjuZ8IR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IJ8YAAADcAAAADwAAAAAAAAAAAAAAAACYAgAAZHJz&#10;L2Rvd25yZXYueG1sUEsFBgAAAAAEAAQA9QAAAIsDAAAAAA==&#10;" fillcolor="black [3213]" stroked="f" strokeweight="1pt">
                  <v:stroke joinstyle="miter"/>
                </v:oval>
                <v:oval id="Ellipse 749" o:spid="_x0000_s1052" style="position:absolute;left:15146;top:45607;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5zsYA&#10;AADcAAAADwAAAGRycy9kb3ducmV2LnhtbESPQWvCQBSE7wX/w/KEXkqzsYrV6CqiWHooBdMiHh/Z&#10;ZxLNvg3Zjab99d2C4HGYmW+Y+bIzlbhQ40rLCgZRDII4s7rkXMH31/Z5AsJ5ZI2VZVLwQw6Wi97D&#10;HBNtr7yjS+pzESDsElRQeF8nUrqsIIMusjVx8I62MeiDbHKpG7wGuKnkSxyPpcGSw0KBNa0Lys5p&#10;axS0b0/DlK3bHfZH+j219Pmx3bRKPfa71QyEp87fw7f2u1bwOprC/5lw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A5zsYAAADcAAAADwAAAAAAAAAAAAAAAACYAgAAZHJz&#10;L2Rvd25yZXYueG1sUEsFBgAAAAAEAAQA9QAAAIsDAAAAAA==&#10;" fillcolor="black [3213]" stroked="f" strokeweight="1pt">
                  <v:stroke joinstyle="miter"/>
                </v:oval>
                <v:oval id="Ellipse 751" o:spid="_x0000_s1053" style="position:absolute;left:22775;top:45607;width:223;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FcYA&#10;AADcAAAADwAAAGRycy9kb3ducmV2LnhtbESPQWvCQBSE70L/w/IKvYhubFFL6irSYvEgglGkx0f2&#10;maRm34bsRqO/3hUEj8PMfMNMZq0pxYlqV1hWMOhHIIhTqwvOFOy2i94nCOeRNZaWScGFHMymL50J&#10;xtqeeUOnxGciQNjFqCD3voqldGlOBl3fVsTBO9jaoA+yzqSu8RzgppTvUTSSBgsOCzlW9J1Tekwa&#10;o6D57X4kbN3mb3+g639D69Xip1Hq7bWdf4Hw1Ppn+NFeagXj4QDuZ8IR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x+jFcYAAADcAAAADwAAAAAAAAAAAAAAAACYAgAAZHJz&#10;L2Rvd25yZXYueG1sUEsFBgAAAAAEAAQA9QAAAIsDAAAAAA==&#10;" fillcolor="black [3213]" stroked="f" strokeweight="1pt">
                  <v:stroke joinstyle="miter"/>
                </v:oval>
                <v:oval id="Ellipse 756" o:spid="_x0000_s1054" style="position:absolute;left:56;top:45607;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7YcYA&#10;AADcAAAADwAAAGRycy9kb3ducmV2LnhtbESPQWvCQBSE7wX/w/KEXopu2lKVmI1Ii8VDKRhFPD6y&#10;zySafRuyG0399d1CweMwM98wyaI3tbhQ6yrLCp7HEQji3OqKCwW77Wo0A+E8ssbaMin4IQeLdPCQ&#10;YKztlTd0yXwhAoRdjApK75tYSpeXZNCNbUMcvKNtDfog20LqFq8Bbmr5EkUTabDisFBiQ+8l5ees&#10;Mwq6z6fXjK3bHPZHup06+v5afXRKPQ775RyEp97fw//ttVYwfZvA35lwBG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Y7YcYAAADcAAAADwAAAAAAAAAAAAAAAACYAgAAZHJz&#10;L2Rvd25yZXYueG1sUEsFBgAAAAAEAAQA9QAAAIsDAAAAAA==&#10;" fillcolor="black [3213]" stroked="f" strokeweight="1pt">
                  <v:stroke joinstyle="miter"/>
                </v:oval>
                <v:oval id="Ellipse 757" o:spid="_x0000_s1055" style="position:absolute;left:7629;top:45607;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qe+sYA&#10;AADcAAAADwAAAGRycy9kb3ducmV2LnhtbESPT2vCQBTE7wW/w/IKvRTdWPEPqatIi9KDCEaRHh/Z&#10;Z5KafRuyG0399K4geBxm5jfMdN6aUpypdoVlBf1eBII4tbrgTMF+t+xOQDiPrLG0TAr+ycF81nmZ&#10;Yqzthbd0TnwmAoRdjApy76tYSpfmZND1bEUcvKOtDfog60zqGi8Bbkr5EUUjabDgsJBjRV85paek&#10;MQqa1fsgYeu2v4cjXf8a2qyX341Sb6/t4hOEp9Y/w4/2j1YwHo7hfiYc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qe+sYAAADcAAAADwAAAAAAAAAAAAAAAACYAgAAZHJz&#10;L2Rvd25yZXYueG1sUEsFBgAAAAAEAAQA9QAAAIsDAAAAAA==&#10;" fillcolor="black [3213]" stroked="f" strokeweight="1pt">
                  <v:stroke joinstyle="miter"/>
                </v:oval>
                <v:oval id="Ellipse 762" o:spid="_x0000_s1056" style="position:absolute;left:45439;top:4572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H338YA&#10;AADcAAAADwAAAGRycy9kb3ducmV2LnhtbESPQWvCQBSE74L/YXlCL2I2taCSugmlxdJDEYwiPT6y&#10;zyRt9m3IbjT6691CocdhZr5h1tlgGnGmztWWFTxGMQjiwuqaSwWH/Wa2AuE8ssbGMim4koMsHY/W&#10;mGh74R2dc1+KAGGXoILK+zaR0hUVGXSRbYmDd7KdQR9kV0rd4SXATSPncbyQBmsOCxW29FpR8ZP3&#10;RkH/Pn3K2brd1/FEt++etp+bt16ph8nw8gzC0+D/w3/tD61guZjD75lwBGR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H338YAAADcAAAADwAAAAAAAAAAAAAAAACYAgAAZHJz&#10;L2Rvd25yZXYueG1sUEsFBgAAAAAEAAQA9QAAAIsDAAAAAA==&#10;" fillcolor="black [3213]" stroked="f" strokeweight="1pt">
                  <v:stroke joinstyle="miter"/>
                </v:oval>
                <v:oval id="Ellipse 763" o:spid="_x0000_s1057" style="position:absolute;left:53124;top:45720;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1SRMYA&#10;AADcAAAADwAAAGRycy9kb3ducmV2LnhtbESPQWvCQBSE74X+h+UVeilmYwWV1FVKJeKhCEaRHh/Z&#10;ZxLNvg3ZTUz7691CocdhZr5hFqvB1KKn1lWWFYyjGARxbnXFhYLjIR3NQTiPrLG2TAq+ycFq+fiw&#10;wETbG++pz3whAoRdggpK75tESpeXZNBFtiEO3tm2Bn2QbSF1i7cAN7V8jeOpNFhxWCixoY+S8mvW&#10;GQXd5mWSsXX7r9OZfi4d7T7TdafU89Pw/gbC0+D/w3/trVYwm07g90w4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1SRMYAAADcAAAADwAAAAAAAAAAAAAAAACYAgAAZHJz&#10;L2Rvd25yZXYueG1sUEsFBgAAAAAEAAQA9QAAAIsDAAAAAA==&#10;" fillcolor="black [3213]" stroked="f" strokeweight="1pt">
                  <v:stroke joinstyle="miter"/>
                </v:oval>
                <v:oval id="Ellipse 764" o:spid="_x0000_s1058" style="position:absolute;left:30349;top:4572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KMMYA&#10;AADcAAAADwAAAGRycy9kb3ducmV2LnhtbESPT2vCQBTE7wW/w/KEXopu+geVmI1Ii8VDKRhFPD6y&#10;zySafRuyG0399N1CweMwM79hkkVvanGh1lWWFTyPIxDEudUVFwp229VoBsJ5ZI21ZVLwQw4W6eAh&#10;wVjbK2/okvlCBAi7GBWU3jexlC4vyaAb24Y4eEfbGvRBtoXULV4D3NTyJYom0mDFYaHEht5Lys9Z&#10;ZxR0n0+vGVu3OeyPdDt19P21+uiUehz2yzkIT72/h//ba61gOnmDvzPhCM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TKMMYAAADcAAAADwAAAAAAAAAAAAAAAACYAgAAZHJz&#10;L2Rvd25yZXYueG1sUEsFBgAAAAAEAAQA9QAAAIsDAAAAAA==&#10;" fillcolor="black [3213]" stroked="f" strokeweight="1pt">
                  <v:stroke joinstyle="miter"/>
                </v:oval>
                <v:oval id="Ellipse 765" o:spid="_x0000_s1059" style="position:absolute;left:37922;top:4572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vq8YA&#10;AADcAAAADwAAAGRycy9kb3ducmV2LnhtbESPQWvCQBSE7wX/w/KEXopu2lKVmI1Ii8VDKRhFPD6y&#10;zySafRuyG0399d1CweMwM98wyaI3tbhQ6yrLCp7HEQji3OqKCwW77Wo0A+E8ssbaMin4IQeLdPCQ&#10;YKztlTd0yXwhAoRdjApK75tYSpeXZNCNbUMcvKNtDfog20LqFq8Bbmr5EkUTabDisFBiQ+8l5ees&#10;Mwq6z6fXjK3bHPZHup06+v5afXRKPQ775RyEp97fw//ttVYwnbzB35lwBG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hvq8YAAADcAAAADwAAAAAAAAAAAAAAAACYAgAAZHJz&#10;L2Rvd25yZXYueG1sUEsFBgAAAAAEAAQA9QAAAIsDAAAAAA==&#10;" fillcolor="black [3213]" stroked="f" strokeweight="1pt">
                  <v:stroke joinstyle="miter"/>
                </v:oval>
                <v:oval id="Ellipse 766" o:spid="_x0000_s1060" style="position:absolute;left:60586;top:4572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x3MYA&#10;AADcAAAADwAAAGRycy9kb3ducmV2LnhtbESPQWvCQBSE70L/w/IKvYhuVEgldQ1FSfFQBNNSenxk&#10;n0na7NuQ3Wj017sFocdhZr5hVulgGnGiztWWFcymEQjiwuqaSwWfH9lkCcJ5ZI2NZVJwIQfp+mG0&#10;wkTbMx/olPtSBAi7BBVU3reJlK6oyKCb2pY4eEfbGfRBdqXUHZ4D3DRyHkWxNFhzWKiwpU1FxW/e&#10;GwX923iRs3WH768jXX962r9n216pp8fh9QWEp8H/h+/tnVbwHMfwdyYc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rx3MYAAADcAAAADwAAAAAAAAAAAAAAAACYAgAAZHJz&#10;L2Rvd25yZXYueG1sUEsFBgAAAAAEAAQA9QAAAIsDAAAAAA==&#10;" fillcolor="black [3213]" stroked="f" strokeweight="1pt">
                  <v:stroke joinstyle="miter"/>
                </v:oval>
                <v:oval id="Ellipse 767" o:spid="_x0000_s1061" style="position:absolute;left:15146;top:3057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R8UA&#10;AADcAAAADwAAAGRycy9kb3ducmV2LnhtbESPQWvCQBSE74X+h+UVeim6UcFIdJWiWDxIwSilx0f2&#10;mcRm34bsRqO/visIHoeZ+YaZLTpTiTM1rrSsYNCPQBBnVpecKzjs170JCOeRNVaWScGVHCzmry8z&#10;TLS98I7Oqc9FgLBLUEHhfZ1I6bKCDLq+rYmDd7SNQR9kk0vd4CXATSWHUTSWBksOCwXWtCwo+0tb&#10;o6D9+hilbN3u9+dIt1NL39v1qlXq/a37nILw1Pln+NHeaAXxOIb7mXA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1lRHxQAAANwAAAAPAAAAAAAAAAAAAAAAAJgCAABkcnMv&#10;ZG93bnJldi54bWxQSwUGAAAAAAQABAD1AAAAigMAAAAA&#10;" fillcolor="black [3213]" stroked="f" strokeweight="1pt">
                  <v:stroke joinstyle="miter"/>
                </v:oval>
                <v:oval id="Ellipse 992" o:spid="_x0000_s1062" style="position:absolute;left:22775;top:30573;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EcM8UA&#10;AADcAAAADwAAAGRycy9kb3ducmV2LnhtbESPQWvCQBSE70L/w/IKvYhuVCgmdZVisfQgBaOIx0f2&#10;maTNvg3ZjUZ/vSsIHoeZ+YaZLTpTiRM1rrSsYDSMQBBnVpecK9htV4MpCOeRNVaWScGFHCzmL70Z&#10;JtqeeUOn1OciQNglqKDwvk6kdFlBBt3Q1sTBO9rGoA+yyaVu8BzgppLjKHqXBksOCwXWtCwo+09b&#10;o6D97k9Stm5z2B/p+tfS73r11Sr19tp9foDw1Pln+NH+0QrieAz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RwzxQAAANwAAAAPAAAAAAAAAAAAAAAAAJgCAABkcnMv&#10;ZG93bnJldi54bWxQSwUGAAAAAAQABAD1AAAAigMAAAAA&#10;" fillcolor="black [3213]" stroked="f" strokeweight="1pt">
                  <v:stroke joinstyle="miter"/>
                </v:oval>
                <v:oval id="Ellipse 993" o:spid="_x0000_s1063" style="position:absolute;left:56;top:3057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25qMYA&#10;AADcAAAADwAAAGRycy9kb3ducmV2LnhtbESPT2vCQBTE7wW/w/IEL6VuqiAa3YhUlB5EMJbS4yP7&#10;8kezb0N2o6mfvlso9DjMzG+Y1bo3tbhR6yrLCl7HEQjizOqKCwUf593LHITzyBpry6Tgmxysk8HT&#10;CmNt73yiW+oLESDsYlRQet/EUrqsJINubBvi4OW2NeiDbAupW7wHuKnlJIpm0mDFYaHEht5Kyq5p&#10;ZxR0++dpytadvj5zelw6Oh52206p0bDfLEF46v1/+K/9rhUsFlP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25qMYAAADcAAAADwAAAAAAAAAAAAAAAACYAgAAZHJz&#10;L2Rvd25yZXYueG1sUEsFBgAAAAAEAAQA9QAAAIsDAAAAAA==&#10;" fillcolor="black [3213]" stroked="f" strokeweight="1pt">
                  <v:stroke joinstyle="miter"/>
                </v:oval>
                <v:oval id="Ellipse 994" o:spid="_x0000_s1064" style="position:absolute;left:7629;top:3057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Qh3MYA&#10;AADcAAAADwAAAGRycy9kb3ducmV2LnhtbESPQWvCQBSE7wX/w/IEL0U3tSIaXaUolh6KYBTx+Mg+&#10;k2j2bchuNO2v7xYEj8PMfMPMl60pxY1qV1hW8DaIQBCnVhecKTjsN/0JCOeRNZaWScEPOVguOi9z&#10;jLW9845uic9EgLCLUUHufRVL6dKcDLqBrYiDd7a1QR9knUld4z3ATSmHUTSWBgsOCzlWtMopvSaN&#10;UdB8vr4nbN3udDzT76Wh7fdm3SjV67YfMxCeWv8MP9pfWsF0OoL/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Qh3MYAAADcAAAADwAAAAAAAAAAAAAAAACYAgAAZHJz&#10;L2Rvd25yZXYueG1sUEsFBgAAAAAEAAQA9QAAAIsDAAAAAA==&#10;" fillcolor="black [3213]" stroked="f" strokeweight="1pt">
                  <v:stroke joinstyle="miter"/>
                </v:oval>
                <v:oval id="Ellipse 995" o:spid="_x0000_s1065" style="position:absolute;left:45439;top:30685;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ER8YA&#10;AADcAAAADwAAAGRycy9kb3ducmV2LnhtbESPQWvCQBSE7wX/w/IEL0U3tSgaXaUolh6KYBTx+Mg+&#10;k2j2bchuNO2v7xYEj8PMfMPMl60pxY1qV1hW8DaIQBCnVhecKTjsN/0JCOeRNZaWScEPOVguOi9z&#10;jLW9845uic9EgLCLUUHufRVL6dKcDLqBrYiDd7a1QR9knUld4z3ATSmHUTSWBgsOCzlWtMopvSaN&#10;UdB8vr4nbN3udDzT76Wh7fdm3SjV67YfMxCeWv8MP9pfWsF0OoL/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iER8YAAADcAAAADwAAAAAAAAAAAAAAAACYAgAAZHJz&#10;L2Rvd25yZXYueG1sUEsFBgAAAAAEAAQA9QAAAIsDAAAAAA==&#10;" fillcolor="black [3213]" stroked="f" strokeweight="1pt">
                  <v:stroke joinstyle="miter"/>
                </v:oval>
                <v:oval id="Ellipse 996" o:spid="_x0000_s1066" style="position:absolute;left:53124;top:30685;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oaMMUA&#10;AADcAAAADwAAAGRycy9kb3ducmV2LnhtbESPQWvCQBSE7wX/w/IEL0U3bUE0uoq0KD1IwSji8ZF9&#10;JtHs25DdaPTXdwXB4zAz3zDTeWtKcaHaFZYVfAwiEMSp1QVnCnbbZX8EwnlkjaVlUnAjB/NZ522K&#10;sbZX3tAl8ZkIEHYxKsi9r2IpXZqTQTewFXHwjrY26IOsM6lrvAa4KeVnFA2lwYLDQo4VfeeUnpPG&#10;KGhW718JW7c57I90PzX0t17+NEr1uu1iAsJT61/hZ/tXKxiPh/A4E46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howxQAAANwAAAAPAAAAAAAAAAAAAAAAAJgCAABkcnMv&#10;ZG93bnJldi54bWxQSwUGAAAAAAQABAD1AAAAigMAAAAA&#10;" fillcolor="black [3213]" stroked="f" strokeweight="1pt">
                  <v:stroke joinstyle="miter"/>
                </v:oval>
                <v:oval id="Ellipse 997" o:spid="_x0000_s1067" style="position:absolute;left:30349;top:30685;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a/q8YA&#10;AADcAAAADwAAAGRycy9kb3ducmV2LnhtbESPT2vCQBTE7wW/w/IEL0U3teCf6CpFsfRQBKOIx0f2&#10;mUSzb0N2o2k/fbcgeBxm5jfMfNmaUtyodoVlBW+DCARxanXBmYLDftOfgHAeWWNpmRT8kIPlovMy&#10;x1jbO+/olvhMBAi7GBXk3lexlC7NyaAb2Io4eGdbG/RB1pnUNd4D3JRyGEUjabDgsJBjRauc0mvS&#10;GAXN5+t7wtbtTscz/V4a2n5v1o1SvW77MQPhqfXP8KP9pRVMp2P4P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a/q8YAAADcAAAADwAAAAAAAAAAAAAAAACYAgAAZHJz&#10;L2Rvd25yZXYueG1sUEsFBgAAAAAEAAQA9QAAAIsDAAAAAA==&#10;" fillcolor="black [3213]" stroked="f" strokeweight="1pt">
                  <v:stroke joinstyle="miter"/>
                </v:oval>
                <v:oval id="Ellipse 998" o:spid="_x0000_s1068" style="position:absolute;left:37922;top:30685;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r2cQA&#10;AADcAAAADwAAAGRycy9kb3ducmV2LnhtbERPTWvCQBC9F/wPywheim5qodToJojF0kMpJIp4HLJj&#10;Es3OhuzGpP313UOhx8f73qSjacSdOldbVvC0iEAQF1bXXCo4HvbzVxDOI2tsLJOCb3KQJpOHDcba&#10;DpzRPfelCCHsYlRQed/GUrqiIoNuYVviwF1sZ9AH2JVSdziEcNPIZRS9SIM1h4YKW9pVVNzy3ijo&#10;3x+fc7YuO58u9HPt6etz/9YrNZuO2zUIT6P/F/+5P7SC1SqsDWfCEZDJ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JK9nEAAAA3AAAAA8AAAAAAAAAAAAAAAAAmAIAAGRycy9k&#10;b3ducmV2LnhtbFBLBQYAAAAABAAEAPUAAACJAwAAAAA=&#10;" fillcolor="black [3213]" stroked="f" strokeweight="1pt">
                  <v:stroke joinstyle="miter"/>
                </v:oval>
                <v:oval id="Ellipse 999" o:spid="_x0000_s1069" style="position:absolute;left:60586;top:30685;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WOQsYA&#10;AADcAAAADwAAAGRycy9kb3ducmV2LnhtbESPT2vCQBTE7wW/w/KEXopuWqGY1I2IxdJDKZgW6fGR&#10;ffmj2bchu9HYT+8KgsdhZn7DLJaDacSROldbVvA8jUAQ51bXXCr4/dlM5iCcR9bYWCYFZ3KwTEcP&#10;C0y0PfGWjpkvRYCwS1BB5X2bSOnyigy6qW2Jg1fYzqAPsiul7vAU4KaRL1H0Kg3WHBYqbGldUX7I&#10;eqOg/3iaZWzd9m9X0P++p++vzXuv1ON4WL2B8DT4e/jW/tQK4jiG65lwBGR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WOQsYAAADcAAAADwAAAAAAAAAAAAAAAACYAgAAZHJz&#10;L2Rvd25yZXYueG1sUEsFBgAAAAAEAAQA9QAAAIsDAAAAAA==&#10;" fillcolor="black [3213]" stroked="f" strokeweight="1pt">
                  <v:stroke joinstyle="miter"/>
                </v:oval>
                <v:oval id="Ellipse 1000" o:spid="_x0000_s1070" style="position:absolute;left:15146;top:3809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dUyccA&#10;AADdAAAADwAAAGRycy9kb3ducmV2LnhtbESPQWvCQBCF7wX/wzKCl1J3W6FI6ipisXgoBVMpPQ7Z&#10;MYlmZ0N2o6m/vnMo9DbDe/PeN4vV4Bt1oS7WgS08Tg0o4iK4mksLh8/twxxUTMgOm8Bk4YcirJaj&#10;uwVmLlx5T5c8lUpCOGZooUqpzbSORUUe4zS0xKIdQ+cxydqV2nV4lXDf6CdjnrXHmqWhwpY2FRXn&#10;vPcW+rf7Wc4h7r+/jnQ79fTxvn3trZ2Mh/ULqERD+jf/Xe+c4Bsj/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VMnHAAAA3QAAAA8AAAAAAAAAAAAAAAAAmAIAAGRy&#10;cy9kb3ducmV2LnhtbFBLBQYAAAAABAAEAPUAAACMAwAAAAA=&#10;" fillcolor="black [3213]" stroked="f" strokeweight="1pt">
                  <v:stroke joinstyle="miter"/>
                </v:oval>
                <v:oval id="Ellipse 1001" o:spid="_x0000_s1071" style="position:absolute;left:22775;top:38090;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vxUsQA&#10;AADdAAAADwAAAGRycy9kb3ducmV2LnhtbERPTWvCQBC9F/oflil4KbobBSnRNZQWiwcpmBbxOGTH&#10;JJqdDdmNxv76bkHobR7vc5bZYBtxoc7XjjUkEwWCuHCm5lLD99d6/ALCB2SDjWPScCMP2erxYYmp&#10;cVfe0SUPpYgh7FPUUIXQplL6oiKLfuJa4sgdXWcxRNiV0nR4jeG2kVOl5tJizbGhwpbeKirOeW81&#10;9B/Ps5yd3x32R/o59fS5Xb/3Wo+ehtcFiEBD+Bff3RsT5yuVwN838QS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r8VLEAAAA3QAAAA8AAAAAAAAAAAAAAAAAmAIAAGRycy9k&#10;b3ducmV2LnhtbFBLBQYAAAAABAAEAPUAAACJAwAAAAA=&#10;" fillcolor="black [3213]" stroked="f" strokeweight="1pt">
                  <v:stroke joinstyle="miter"/>
                </v:oval>
                <v:oval id="Ellipse 1002" o:spid="_x0000_s1072" style="position:absolute;left:56;top:3809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vJcMA&#10;AADdAAAADwAAAGRycy9kb3ducmV2LnhtbERPTWvCQBC9C/6HZYRepO5qoUh0FVEsPRTBKMXjkB2T&#10;tNnZkN1o6q93hYK3ebzPmS87W4kLNb50rGE8UiCIM2dKzjUcD9vXKQgfkA1WjknDH3lYLvq9OSbG&#10;XXlPlzTkIoawT1BDEUKdSOmzgiz6kauJI3d2jcUQYZNL0+A1httKTpR6lxZLjg0F1rQuKPtNW6uh&#10;/Ri+pez8/vR9pttPS7uv7abV+mXQrWYgAnXhKf53f5o4X6kJPL6JJ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lvJcMAAADdAAAADwAAAAAAAAAAAAAAAACYAgAAZHJzL2Rv&#10;d25yZXYueG1sUEsFBgAAAAAEAAQA9QAAAIgDAAAAAA==&#10;" fillcolor="black [3213]" stroked="f" strokeweight="1pt">
                  <v:stroke joinstyle="miter"/>
                </v:oval>
                <v:oval id="Ellipse 1004" o:spid="_x0000_s1073" style="position:absolute;left:7629;top:3809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xSysQA&#10;AADdAAAADwAAAGRycy9kb3ducmV2LnhtbERPTWvCQBC9F/oflil4KbqrlSLRVUrF0oMIpiIeh+yY&#10;pM3OhuxGU3+9Kwje5vE+Z7bobCVO1PjSsYbhQIEgzpwpOdew+1n1JyB8QDZYOSYN/+RhMX9+mmFi&#10;3Jm3dEpDLmII+wQ1FCHUiZQ+K8iiH7iaOHJH11gMETa5NA2eY7it5Eipd2mx5NhQYE2fBWV/aWs1&#10;tF+vbyk7vz3sj3T5bWmzXi1brXsv3ccURKAuPMR397eJ85Uaw+2beIK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cUsrEAAAA3QAAAA8AAAAAAAAAAAAAAAAAmAIAAGRycy9k&#10;b3ducmV2LnhtbFBLBQYAAAAABAAEAPUAAACJAwAAAAA=&#10;" fillcolor="black [3213]" stroked="f" strokeweight="1pt">
                  <v:stroke joinstyle="miter"/>
                </v:oval>
                <v:oval id="Ellipse 1007" o:spid="_x0000_s1074" style="position:absolute;left:45439;top:38146;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7MvcQA&#10;AADdAAAADwAAAGRycy9kb3ducmV2LnhtbERPTWvCQBC9F/oflil4KbqrBSvRVUrF0oMIpiIeh+yY&#10;pM3OhuxGU3+9Kwje5vE+Z7bobCVO1PjSsYbhQIEgzpwpOdew+1n1JyB8QDZYOSYN/+RhMX9+mmFi&#10;3Jm3dEpDLmII+wQ1FCHUiZQ+K8iiH7iaOHJH11gMETa5NA2eY7it5EipsbRYcmwosKbPgrK/tLUa&#10;2q/Xt5Sd3x72R7r8trRZr5at1r2X7mMKIlAXHuK7+9vE+Uq9w+2beIK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OzL3EAAAA3QAAAA8AAAAAAAAAAAAAAAAAmAIAAGRycy9k&#10;b3ducmV2LnhtbFBLBQYAAAAABAAEAPUAAACJAwAAAAA=&#10;" fillcolor="black [3213]" stroked="f" strokeweight="1pt">
                  <v:stroke joinstyle="miter"/>
                </v:oval>
                <v:oval id="Ellipse 775" o:spid="_x0000_s1075" style="position:absolute;left:53124;top:38146;width:223;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H5dsYA&#10;AADcAAAADwAAAGRycy9kb3ducmV2LnhtbESPT2vCQBTE7wW/w/IKvRTdWPEPqatIi9KDCEaRHh/Z&#10;Z5KafRuyG0399K4geBxm5jfMdN6aUpypdoVlBf1eBII4tbrgTMF+t+xOQDiPrLG0TAr+ycF81nmZ&#10;Yqzthbd0TnwmAoRdjApy76tYSpfmZND1bEUcvKOtDfog60zqGi8Bbkr5EUUjabDgsJBjRV85paek&#10;MQqa1fsgYeu2v4cjXf8a2qyX341Sb6/t4hOEp9Y/w4/2j1YwHg/hfiYc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5H5dsYAAADcAAAADwAAAAAAAAAAAAAAAACYAgAAZHJz&#10;L2Rvd25yZXYueG1sUEsFBgAAAAAEAAQA9QAAAIsDAAAAAA==&#10;" fillcolor="black [3213]" stroked="f" strokeweight="1pt">
                  <v:stroke joinstyle="miter"/>
                </v:oval>
                <v:oval id="Ellipse 785" o:spid="_x0000_s1076" style="position:absolute;left:30349;top:38146;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SJUcYA&#10;AADcAAAADwAAAGRycy9kb3ducmV2LnhtbESPT2vCQBTE7wW/w/IEL0U3tfiH6CpFsfRQBKOIx0f2&#10;mUSzb0N2o2k/fbcgeBxm5jfMfNmaUtyodoVlBW+DCARxanXBmYLDftOfgnAeWWNpmRT8kIPlovMy&#10;x1jbO+/olvhMBAi7GBXk3lexlC7NyaAb2Io4eGdbG/RB1pnUNd4D3JRyGEVjabDgsJBjRauc0mvS&#10;GAXN5+t7wtbtTscz/V4a2n5v1o1SvW77MQPhqfXP8KP9pRVMpiP4P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kSJUcYAAADcAAAADwAAAAAAAAAAAAAAAACYAgAAZHJz&#10;L2Rvd25yZXYueG1sUEsFBgAAAAAEAAQA9QAAAIsDAAAAAA==&#10;" fillcolor="black [3213]" stroked="f" strokeweight="1pt">
                  <v:stroke joinstyle="miter"/>
                </v:oval>
                <v:oval id="Ellipse 795" o:spid="_x0000_s1077" style="position:absolute;left:37922;top:38146;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0fjMYA&#10;AADcAAAADwAAAGRycy9kb3ducmV2LnhtbESPQWvCQBSE7wX/w/KEXkqzsaLV6CqiWHooBdMiHh/Z&#10;ZxLNvg3Zjab99d2C4HGYmW+Y+bIzlbhQ40rLCgZRDII4s7rkXMH31/Z5AsJ5ZI2VZVLwQw6Wi97D&#10;HBNtr7yjS+pzESDsElRQeF8nUrqsIIMusjVx8I62MeiDbHKpG7wGuKnkSxyPpcGSw0KBNa0Lys5p&#10;axS0b0/DlK3bHfZH+j219Pmx3bRKPfa71QyEp87fw7f2u1bwOh3B/5lw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0fjMYAAADcAAAADwAAAAAAAAAAAAAAAACYAgAAZHJz&#10;L2Rvd25yZXYueG1sUEsFBgAAAAAEAAQA9QAAAIsDAAAAAA==&#10;" fillcolor="black [3213]" stroked="f" strokeweight="1pt">
                  <v:stroke joinstyle="miter"/>
                </v:oval>
                <v:oval id="Ellipse 544" o:spid="_x0000_s1078" style="position:absolute;left:60586;top:38146;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X4sccA&#10;AADcAAAADwAAAGRycy9kb3ducmV2LnhtbESPT2vCQBTE74V+h+UVeim6sf6hpNlIsVg8SMEo0uMj&#10;+0zSZt+G7Eajn94VhB6HmfkNk8x7U4sjta6yrGA0jEAQ51ZXXCjYbZeDNxDOI2usLZOCMzmYp48P&#10;CcbannhDx8wXIkDYxaig9L6JpXR5SQbd0DbEwTvY1qAPsi2kbvEU4KaWr1E0kwYrDgslNrQoKf/L&#10;OqOg+3oZZ2zd5md/oMtvR9/r5Wen1PNT//EOwlPv/8P39kormE4m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1+LHHAAAA3AAAAA8AAAAAAAAAAAAAAAAAmAIAAGRy&#10;cy9kb3ducmV2LnhtbFBLBQYAAAAABAAEAPUAAACMAwAAAAA=&#10;" fillcolor="black [3213]" stroked="f" strokeweight="1pt">
                  <v:stroke joinstyle="miter"/>
                </v:oval>
                <v:oval id="Ellipse 545" o:spid="_x0000_s1079" style="position:absolute;left:15146;top:53237;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ldKsYA&#10;AADcAAAADwAAAGRycy9kb3ducmV2LnhtbESPT2vCQBTE7wW/w/KEXopu+keRmI1Ii8VDKRhFPD6y&#10;zySafRuyG0399N1CweMwM79hkkVvanGh1lWWFTyPIxDEudUVFwp229VoBsJ5ZI21ZVLwQw4W6eAh&#10;wVjbK2/okvlCBAi7GBWU3jexlC4vyaAb24Y4eEfbGvRBtoXULV4D3NTyJYqm0mDFYaHEht5Lys9Z&#10;ZxR0n0+vGVu3OeyPdDt19P21+uiUehz2yzkIT72/h//ba61g8jaBvzPhCM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ldKsYAAADcAAAADwAAAAAAAAAAAAAAAACYAgAAZHJz&#10;L2Rvd25yZXYueG1sUEsFBgAAAAAEAAQA9QAAAIsDAAAAAA==&#10;" fillcolor="black [3213]" stroked="f" strokeweight="1pt">
                  <v:stroke joinstyle="miter"/>
                </v:oval>
                <v:oval id="Ellipse 546" o:spid="_x0000_s1080" style="position:absolute;left:22775;top:53237;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DXcYA&#10;AADcAAAADwAAAGRycy9kb3ducmV2LnhtbESPT2vCQBTE7wW/w/IKvRTdWP8gqatIi9KDCEaRHh/Z&#10;Z5KafRuyG0399K4geBxm5jfMdN6aUpypdoVlBf1eBII4tbrgTMF+t+xOQDiPrLG0TAr+ycF81nmZ&#10;Yqzthbd0TnwmAoRdjApy76tYSpfmZND1bEUcvKOtDfog60zqGi8Bbkr5EUVjabDgsJBjRV85paek&#10;MQqa1fsgYeu2v4cjXf8a2qyX341Sb6/t4hOEp9Y/w4/2j1YwGo7hfiYc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vDXcYAAADcAAAADwAAAAAAAAAAAAAAAACYAgAAZHJz&#10;L2Rvd25yZXYueG1sUEsFBgAAAAAEAAQA9QAAAIsDAAAAAA==&#10;" fillcolor="black [3213]" stroked="f" strokeweight="1pt">
                  <v:stroke joinstyle="miter"/>
                </v:oval>
                <v:oval id="Ellipse 547" o:spid="_x0000_s1081" style="position:absolute;left:56;top:53237;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dmxsYA&#10;AADcAAAADwAAAGRycy9kb3ducmV2LnhtbESPQWvCQBSE7wX/w/KEXkqzsWqV6CqiWHooBdMiHh/Z&#10;ZxLNvg3Zjab99d2C4HGYmW+Y+bIzlbhQ40rLCgZRDII4s7rkXMH31/Z5CsJ5ZI2VZVLwQw6Wi97D&#10;HBNtr7yjS+pzESDsElRQeF8nUrqsIIMusjVx8I62MeiDbHKpG7wGuKnkSxy/SoMlh4UCa1oXlJ3T&#10;1iho356GKVu3O+yP9Htq6fNju2mVeux3qxkIT52/h2/td61gPJrA/5lw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dmxsYAAADcAAAADwAAAAAAAAAAAAAAAACYAgAAZHJz&#10;L2Rvd25yZXYueG1sUEsFBgAAAAAEAAQA9QAAAIsDAAAAAA==&#10;" fillcolor="black [3213]" stroked="f" strokeweight="1pt">
                  <v:stroke joinstyle="miter"/>
                </v:oval>
                <v:oval id="Ellipse 548" o:spid="_x0000_s1082" style="position:absolute;left:7629;top:53237;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jytMQA&#10;AADcAAAADwAAAGRycy9kb3ducmV2LnhtbERPTWvCQBC9C/6HZQQv0mxabSmpmyAtSg9SMBXpcciO&#10;SWp2NmQ3Gvvr3YPQ4+N9L7PBNOJMnastK3iMYhDEhdU1lwr23+uHVxDOI2tsLJOCKznI0vFoiYm2&#10;F97ROfelCCHsElRQed8mUrqiIoMusi1x4I62M+gD7EqpO7yEcNPIpzh+kQZrDg0VtvReUXHKe6Og&#10;38zmOVu3+zkc6e+3p6/t+qNXajoZVm8gPA3+X3x3f2oFz4uwNpwJR0C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48rTEAAAA3AAAAA8AAAAAAAAAAAAAAAAAmAIAAGRycy9k&#10;b3ducmV2LnhtbFBLBQYAAAAABAAEAPUAAACJAwAAAAA=&#10;" fillcolor="black [3213]" stroked="f" strokeweight="1pt">
                  <v:stroke joinstyle="miter"/>
                </v:oval>
                <v:oval id="Ellipse 549" o:spid="_x0000_s1083" style="position:absolute;left:45439;top:53349;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XL8YA&#10;AADcAAAADwAAAGRycy9kb3ducmV2LnhtbESPQWvCQBSE7wX/w/KEXkqzsWrR6CqiWHooBdMiHh/Z&#10;ZxLNvg3Zjab99d2C4HGYmW+Y+bIzlbhQ40rLCgZRDII4s7rkXMH31/Z5AsJ5ZI2VZVLwQw6Wi97D&#10;HBNtr7yjS+pzESDsElRQeF8nUrqsIIMusjVx8I62MeiDbHKpG7wGuKnkSxy/SoMlh4UCa1oXlJ3T&#10;1iho356GKVu3O+yP9Htq6fNju2mVeux3qxkIT52/h2/td61gPJrC/5lw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RXL8YAAADcAAAADwAAAAAAAAAAAAAAAACYAgAAZHJz&#10;L2Rvd25yZXYueG1sUEsFBgAAAAAEAAQA9QAAAIsDAAAAAA==&#10;" fillcolor="black [3213]" stroked="f" strokeweight="1pt">
                  <v:stroke joinstyle="miter"/>
                </v:oval>
                <v:oval id="Ellipse 551" o:spid="_x0000_s1084" style="position:absolute;left:53124;top:53349;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vN9MUA&#10;AADcAAAADwAAAGRycy9kb3ducmV2LnhtbESPQWvCQBSE74L/YXmCF2k2VpQSXaW0KB6KYCzF4yP7&#10;TKLZtyG70eivdwuFHoeZ+YZZrDpTiSs1rrSsYBzFIIgzq0vOFXwf1i9vIJxH1lhZJgV3crBa9nsL&#10;TLS98Z6uqc9FgLBLUEHhfZ1I6bKCDLrI1sTBO9nGoA+yyaVu8BbgppKvcTyTBksOCwXW9FFQdklb&#10;o6DdjCYpW7c//pzocW5p97X+bJUaDrr3OQhPnf8P/7W3WsF0OobfM+EIyO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2830xQAAANwAAAAPAAAAAAAAAAAAAAAAAJgCAABkcnMv&#10;ZG93bnJldi54bWxQSwUGAAAAAAQABAD1AAAAigMAAAAA&#10;" fillcolor="black [3213]" stroked="f" strokeweight="1pt">
                  <v:stroke joinstyle="miter"/>
                </v:oval>
                <v:oval id="Ellipse 552" o:spid="_x0000_s1085" style="position:absolute;left:30349;top:53349;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lTg8YA&#10;AADcAAAADwAAAGRycy9kb3ducmV2LnhtbESPQWvCQBSE74L/YXlCL2I2tSiSugmlxdJDEYwiPT6y&#10;zyRt9m3IbjT6691CocdhZr5h1tlgGnGmztWWFTxGMQjiwuqaSwWH/Wa2AuE8ssbGMim4koMsHY/W&#10;mGh74R2dc1+KAGGXoILK+zaR0hUVGXSRbYmDd7KdQR9kV0rd4SXATSPncbyUBmsOCxW29FpR8ZP3&#10;RkH/Pn3K2brd1/FEt++etp+bt16ph8nw8gzC0+D/w3/tD61gsZjD75lwBGR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lTg8YAAADcAAAADwAAAAAAAAAAAAAAAACYAgAAZHJz&#10;L2Rvd25yZXYueG1sUEsFBgAAAAAEAAQA9QAAAIsDAAAAAA==&#10;" fillcolor="black [3213]" stroked="f" strokeweight="1pt">
                  <v:stroke joinstyle="miter"/>
                </v:oval>
                <v:oval id="Ellipse 559" o:spid="_x0000_s1086" style="position:absolute;left:37922;top:53349;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B8sYA&#10;AADcAAAADwAAAGRycy9kb3ducmV2LnhtbESPQWvCQBSE74X+h+UVeim6saLYNBspFosHKRhFenxk&#10;n0na7NuQ3Wj017uC0OMwM98wybw3tThS6yrLCkbDCARxbnXFhYLddjmYgXAeWWNtmRScycE8fXxI&#10;MNb2xBs6Zr4QAcIuRgWl900spctLMuiGtiEO3sG2Bn2QbSF1i6cAN7V8jaKpNFhxWCixoUVJ+V/W&#10;GQXd18s4Y+s2P/sDXX47+l4vPzulnp/6j3cQnnr/H763V1rBZPIGtzPhCMj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3B8sYAAADcAAAADwAAAAAAAAAAAAAAAACYAgAAZHJz&#10;L2Rvd25yZXYueG1sUEsFBgAAAAAEAAQA9QAAAIsDAAAAAA==&#10;" fillcolor="black [3213]" stroked="f" strokeweight="1pt">
                  <v:stroke joinstyle="miter"/>
                </v:oval>
                <v:oval id="Ellipse 563" o:spid="_x0000_s1087" style="position:absolute;left:60586;top:53349;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k8pcYA&#10;AADcAAAADwAAAGRycy9kb3ducmV2LnhtbESPT2vCQBTE70K/w/IKXqRuVColdSNFUTxIwSilx0f2&#10;5U+bfRuyG41++m5B8DjMzG+YxbI3tThT6yrLCibjCARxZnXFhYLTcfPyBsJ5ZI21ZVJwJQfL5Gmw&#10;wFjbCx/onPpCBAi7GBWU3jexlC4ryaAb24Y4eLltDfog20LqFi8Bbmo5jaK5NFhxWCixoVVJ2W/a&#10;GQXddjRL2brD91dOt5+OPvebdafU8Ln/eAfhqfeP8L290wpe5zP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k8pcYAAADcAAAADwAAAAAAAAAAAAAAAACYAgAAZHJz&#10;L2Rvd25yZXYueG1sUEsFBgAAAAAEAAQA9QAAAIsDAAAAAA==&#10;" fillcolor="black [3213]" stroked="f" strokeweight="1pt">
                  <v:stroke joinstyle="miter"/>
                </v:oval>
                <v:oval id="Ellipse 573" o:spid="_x0000_s1088" style="position:absolute;left:15146;top:6081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CqeMYA&#10;AADcAAAADwAAAGRycy9kb3ducmV2LnhtbESPQWvCQBSE7wX/w/IEL6VuqmgluopUlB6KYCzF4yP7&#10;TKLZtyG70dRf7xYEj8PMfMPMFq0pxYVqV1hW8N6PQBCnVhecKfjZr98mIJxH1lhaJgV/5GAx77zM&#10;MNb2yju6JD4TAcIuRgW591UspUtzMuj6tiIO3tHWBn2QdSZ1jdcAN6UcRNFYGiw4LORY0WdO6Tlp&#10;jIJm8zpM2Lrd4fdIt1ND2+/1qlGq122XUxCeWv8MP9pfWsHoYwj/Z8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CqeMYAAADcAAAADwAAAAAAAAAAAAAAAACYAgAAZHJz&#10;L2Rvd25yZXYueG1sUEsFBgAAAAAEAAQA9QAAAIsDAAAAAA==&#10;" fillcolor="black [3213]" stroked="f" strokeweight="1pt">
                  <v:stroke joinstyle="miter"/>
                </v:oval>
                <v:oval id="Ellipse 1028" o:spid="_x0000_s1089" style="position:absolute;left:22775;top:60810;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Er8YA&#10;AADdAAAADwAAAGRycy9kb3ducmV2LnhtbESPQWvCQBCF74X+h2UKvRTdVKFIdBVpsfQgBaOIxyE7&#10;JtHsbMhuNPrrO4eCtxnem/e+mS16V6sLtaHybOB9mIAizr2tuDCw264GE1AhIlusPZOBGwVYzJ+f&#10;Zphaf+UNXbJYKAnhkKKBMsYm1TrkJTkMQ98Qi3b0rcMoa1to2+JVwl2tR0nyoR1WLA0lNvRZUn7O&#10;Omeg+34bZ+zD5rA/0v3U0e969dUZ8/rSL6egIvXxYf6//rGCn4wEV76RE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QEr8YAAADdAAAADwAAAAAAAAAAAAAAAACYAgAAZHJz&#10;L2Rvd25yZXYueG1sUEsFBgAAAAAEAAQA9QAAAIsDAAAAAA==&#10;" fillcolor="black [3213]" stroked="f" strokeweight="1pt">
                  <v:stroke joinstyle="miter"/>
                </v:oval>
                <v:oval id="Ellipse 1029" o:spid="_x0000_s1090" style="position:absolute;left:56;top:6081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hNMQA&#10;AADdAAAADwAAAGRycy9kb3ducmV2LnhtbERPTWvCQBC9F/wPywi9lLrRgtjUVcSieBDBKOJxyI5J&#10;anY2ZDea+utdQfA2j/c542lrSnGh2hWWFfR7EQji1OqCMwX73eJzBMJ5ZI2lZVLwTw6mk87bGGNt&#10;r7ylS+IzEULYxagg976KpXRpTgZdz1bEgTvZ2qAPsM6krvEawk0pB1E0lAYLDg05VjTPKT0njVHQ&#10;LD++ErZuezyc6PbX0Ga9+G2Ueu+2sx8Qnlr/Ej/dKx3mR4NveHwTTpC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ooTTEAAAA3QAAAA8AAAAAAAAAAAAAAAAAmAIAAGRycy9k&#10;b3ducmV2LnhtbFBLBQYAAAAABAAEAPUAAACJAwAAAAA=&#10;" fillcolor="black [3213]" stroked="f" strokeweight="1pt">
                  <v:stroke joinstyle="miter"/>
                </v:oval>
                <v:oval id="Ellipse 1030" o:spid="_x0000_s1091" style="position:absolute;left:7629;top:6081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uedMYA&#10;AADdAAAADwAAAGRycy9kb3ducmV2LnhtbESPQWvCQBCF70L/wzKFXkQ3rSASXUVaLD2UglHE45Ad&#10;k2h2NmQ3mvbXdw6Ctxnem/e+Wax6V6srtaHybOB1nIAizr2tuDCw321GM1AhIlusPZOBXwqwWj4N&#10;Fphaf+MtXbNYKAnhkKKBMsYm1TrkJTkMY98Qi3byrcMoa1to2+JNwl2t35Jkqh1WLA0lNvReUn7J&#10;Omeg+xxOMvZhezyc6O/c0c/35qMz5uW5X89BRerjw3y//rKCn0yEX76REf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uedMYAAADdAAAADwAAAAAAAAAAAAAAAACYAgAAZHJz&#10;L2Rvd25yZXYueG1sUEsFBgAAAAAEAAQA9QAAAIsDAAAAAA==&#10;" fillcolor="black [3213]" stroked="f" strokeweight="1pt">
                  <v:stroke joinstyle="miter"/>
                </v:oval>
                <v:oval id="Ellipse 1031" o:spid="_x0000_s1092" style="position:absolute;left:45439;top:60866;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778QA&#10;AADdAAAADwAAAGRycy9kb3ducmV2LnhtbERPTWvCQBC9F/wPywi9lLqxQpHUVaQlpQcRjCI9Dtkx&#10;Sc3OhuxujP31XaHgbR7vcxarwTSip87VlhVMJwkI4sLqmksFh332PAfhPLLGxjIpuJKD1XL0sMBU&#10;2wvvqM99KWIIuxQVVN63qZSuqMigm9iWOHIn2xn0EXal1B1eYrhp5EuSvEqDNceGClt6r6g458Eo&#10;CJ9Ps5yt230fT/T7E2i7yT6CUo/jYf0GwtPg7+J/95eO85PZFG7fxB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HO+/EAAAA3QAAAA8AAAAAAAAAAAAAAAAAmAIAAGRycy9k&#10;b3ducmV2LnhtbFBLBQYAAAAABAAEAPUAAACJAwAAAAA=&#10;" fillcolor="black [3213]" stroked="f" strokeweight="1pt">
                  <v:stroke joinstyle="miter"/>
                </v:oval>
                <v:oval id="Ellipse 1032" o:spid="_x0000_s1093" style="position:absolute;left:53124;top:60866;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mMMA&#10;AADdAAAADwAAAGRycy9kb3ducmV2LnhtbERPTYvCMBC9L/gfwgheFk1VWKQaRRTFwyJYRTwOzdhW&#10;m0lpUu3ur98IC97m8T5ntmhNKR5Uu8KyguEgAkGcWl1wpuB03PQnIJxH1lhaJgU/5GAx73zMMNb2&#10;yQd6JD4TIYRdjApy76tYSpfmZNANbEUcuKutDfoA60zqGp8h3JRyFEVf0mDBoSHHilY5pfekMQqa&#10;7ec4YesOl/OVfm8N7b8360apXrddTkF4av1b/O/e6TA/Go/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WlmMMAAADdAAAADwAAAAAAAAAAAAAAAACYAgAAZHJzL2Rv&#10;d25yZXYueG1sUEsFBgAAAAAEAAQA9QAAAIgDAAAAAA==&#10;" fillcolor="black [3213]" stroked="f" strokeweight="1pt">
                  <v:stroke joinstyle="miter"/>
                </v:oval>
                <v:oval id="Ellipse 1033" o:spid="_x0000_s1094" style="position:absolute;left:30349;top:60866;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AA8MA&#10;AADdAAAADwAAAGRycy9kb3ducmV2LnhtbERPTWvCQBC9F/wPywheim5soEh0FVEsHopgKuJxyI5J&#10;NDsbshtN/fWuUOhtHu9zZovOVOJGjSstKxiPIhDEmdUl5woOP5vhBITzyBory6Tglxws5r23GSba&#10;3nlPt9TnIoSwS1BB4X2dSOmyggy6ka2JA3e2jUEfYJNL3eA9hJtKfkTRpzRYcmgosKZVQdk1bY2C&#10;9us9Ttm6/el4pselpd33Zt0qNeh3yykIT53/F/+5tzrMj+IYXt+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kAA8MAAADdAAAADwAAAAAAAAAAAAAAAACYAgAAZHJzL2Rv&#10;d25yZXYueG1sUEsFBgAAAAAEAAQA9QAAAIgDAAAAAA==&#10;" fillcolor="black [3213]" stroked="f" strokeweight="1pt">
                  <v:stroke joinstyle="miter"/>
                </v:oval>
                <v:oval id="Ellipse 1034" o:spid="_x0000_s1095" style="position:absolute;left:37922;top:60866;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CYd8UA&#10;AADdAAAADwAAAGRycy9kb3ducmV2LnhtbERPTWvCQBC9F/wPywheSrNpFSmpq0hLpAcRTEvpcciO&#10;SWp2NmQ3MfXXu4LgbR7vcxarwdSip9ZVlhU8RzEI4tzqigsF31/p0ysI55E11pZJwT85WC1HDwtM&#10;tD3xnvrMFyKEsEtQQel9k0jp8pIMusg2xIE72NagD7AtpG7xFMJNLV/ieC4NVhwaSmzovaT8mHVG&#10;Qbd5nGZs3f7350Dnv4522/SjU2oyHtZvIDwN/i6+uT91mB9PZ3D9Jpw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8Jh3xQAAAN0AAAAPAAAAAAAAAAAAAAAAAJgCAABkcnMv&#10;ZG93bnJldi54bWxQSwUGAAAAAAQABAD1AAAAigMAAAAA&#10;" fillcolor="black [3213]" stroked="f" strokeweight="1pt">
                  <v:stroke joinstyle="miter"/>
                </v:oval>
                <v:oval id="Ellipse 1035" o:spid="_x0000_s1096" style="position:absolute;left:60586;top:60866;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97MUA&#10;AADdAAAADwAAAGRycy9kb3ducmV2LnhtbERPTWvCQBC9F/wPywheSrNpRSmpq0hLpAcRTEvpcciO&#10;SWp2NmQ3MfXXu4LgbR7vcxarwdSip9ZVlhU8RzEI4tzqigsF31/p0ysI55E11pZJwT85WC1HDwtM&#10;tD3xnvrMFyKEsEtQQel9k0jp8pIMusg2xIE72NagD7AtpG7xFMJNLV/ieC4NVhwaSmzovaT8mHVG&#10;Qbd5nGZs3f7350Dnv4522/SjU2oyHtZvIDwN/i6+uT91mB9PZ3D9Jpw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vD3sxQAAAN0AAAAPAAAAAAAAAAAAAAAAAJgCAABkcnMv&#10;ZG93bnJldi54bWxQSwUGAAAAAAQABAD1AAAAigMAAAAA&#10;" fillcolor="black [3213]" stroked="f" strokeweight="1pt">
                  <v:stroke joinstyle="miter"/>
                </v:oval>
                <v:oval id="Ellipse 1036" o:spid="_x0000_s1097" style="position:absolute;left:15146;top:6838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6jm8UA&#10;AADdAAAADwAAAGRycy9kb3ducmV2LnhtbERPTWvCQBC9F/wPywheSt3UgJTUNUiLxUMRkor0OGTH&#10;JDU7G7KbGPvr3ULB2zze56zS0TRioM7VlhU8zyMQxIXVNZcKDl/bpxcQziNrbCyTgis5SNeThxUm&#10;2l44oyH3pQgh7BJUUHnfJlK6oiKDbm5b4sCdbGfQB9iVUnd4CeGmkYsoWkqDNYeGClt6q6g4571R&#10;0H88xjlbl30fT/T709P+c/veKzWbjptXEJ5Gfxf/u3c6zI/iJfx9E06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qObxQAAAN0AAAAPAAAAAAAAAAAAAAAAAJgCAABkcnMv&#10;ZG93bnJldi54bWxQSwUGAAAAAAQABAD1AAAAigMAAAAA&#10;" fillcolor="black [3213]" stroked="f" strokeweight="1pt">
                  <v:stroke joinstyle="miter"/>
                </v:oval>
                <v:oval id="Ellipse 1037" o:spid="_x0000_s1098" style="position:absolute;left:22775;top:68383;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IGAMUA&#10;AADdAAAADwAAAGRycy9kb3ducmV2LnhtbERPTWvCQBC9F/wPywheSrNpBS2pq0hLpAcRTEvpcciO&#10;SWp2NmQ3MfXXu4LgbR7vcxarwdSip9ZVlhU8RzEI4tzqigsF31/p0ysI55E11pZJwT85WC1HDwtM&#10;tD3xnvrMFyKEsEtQQel9k0jp8pIMusg2xIE72NagD7AtpG7xFMJNLV/ieCYNVhwaSmzovaT8mHVG&#10;Qbd5nGZs3f7350Dnv4522/SjU2oyHtZvIDwN/i6+uT91mB9P53D9Jpw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gYAxQAAAN0AAAAPAAAAAAAAAAAAAAAAAJgCAABkcnMv&#10;ZG93bnJldi54bWxQSwUGAAAAAAQABAD1AAAAigMAAAAA&#10;" fillcolor="black [3213]" stroked="f" strokeweight="1pt">
                  <v:stroke joinstyle="miter"/>
                </v:oval>
                <v:oval id="Ellipse 1038" o:spid="_x0000_s1099" style="position:absolute;left:56;top:6838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2ScsYA&#10;AADdAAAADwAAAGRycy9kb3ducmV2LnhtbESPQWvCQBCF70L/wzKFXkQ3rSASXUVaLD2UglHE45Ad&#10;k2h2NmQ3mvbXdw6Ctxnem/e+Wax6V6srtaHybOB1nIAizr2tuDCw321GM1AhIlusPZOBXwqwWj4N&#10;Fphaf+MtXbNYKAnhkKKBMsYm1TrkJTkMY98Qi3byrcMoa1to2+JNwl2t35Jkqh1WLA0lNvReUn7J&#10;Omeg+xxOMvZhezyc6O/c0c/35qMz5uW5X89BRerjw3y//rKCn0wEV76REf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72ScsYAAADdAAAADwAAAAAAAAAAAAAAAACYAgAAZHJz&#10;L2Rvd25yZXYueG1sUEsFBgAAAAAEAAQA9QAAAIsDAAAAAA==&#10;" fillcolor="black [3213]" stroked="f" strokeweight="1pt">
                  <v:stroke joinstyle="miter"/>
                </v:oval>
                <v:oval id="Ellipse 1039" o:spid="_x0000_s1100" style="position:absolute;left:7629;top:6838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E36cUA&#10;AADdAAAADwAAAGRycy9kb3ducmV2LnhtbERPTWvCQBC9F/wPywheSrNpBbGpq0hLpAcRTEvpcciO&#10;SWp2NmQ3MfXXu4LgbR7vcxarwdSip9ZVlhU8RzEI4tzqigsF31/p0xyE88gaa8uk4J8crJajhwUm&#10;2p54T33mCxFC2CWooPS+SaR0eUkGXWQb4sAdbGvQB9gWUrd4CuGmli9xPJMGKw4NJTb0XlJ+zDqj&#10;oNs8TjO2bv/7c6DzX0e7bfrRKTUZD+s3EJ4Gfxff3J86zI+nr3D9Jpw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8TfpxQAAAN0AAAAPAAAAAAAAAAAAAAAAAJgCAABkcnMv&#10;ZG93bnJldi54bWxQSwUGAAAAAAQABAD1AAAAigMAAAAA&#10;" fillcolor="black [3213]" stroked="f" strokeweight="1pt">
                  <v:stroke joinstyle="miter"/>
                </v:oval>
                <v:oval id="Ellipse 1040" o:spid="_x0000_s1101" style="position:absolute;left:45439;top:68439;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3tCccA&#10;AADdAAAADwAAAGRycy9kb3ducmV2LnhtbESPQWvCQBCF7wX/wzKCl6IbrZSSukqpKB5KwbRIj0N2&#10;TKLZ2ZDdaNpf3zkI3mZ4b977ZrHqXa0u1IbKs4HpJAFFnHtbcWHg+2szfgEVIrLF2jMZ+KUAq+Xg&#10;YYGp9Vfe0yWLhZIQDikaKGNsUq1DXpLDMPENsWhH3zqMsraFti1eJdzVepYkz9phxdJQYkPvJeXn&#10;rHMGuu3jU8Y+7H8OR/o7dfT5sVl3xoyG/dsrqEh9vJtv1zsr+Mlc+OUbG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N7QnHAAAA3QAAAA8AAAAAAAAAAAAAAAAAmAIAAGRy&#10;cy9kb3ducmV2LnhtbFBLBQYAAAAABAAEAPUAAACMAwAAAAA=&#10;" fillcolor="black [3213]" stroked="f" strokeweight="1pt">
                  <v:stroke joinstyle="miter"/>
                </v:oval>
                <v:oval id="Ellipse 1041" o:spid="_x0000_s1102" style="position:absolute;left:53124;top:68439;width:223;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FIksQA&#10;AADdAAAADwAAAGRycy9kb3ducmV2LnhtbERPTWvCQBC9F/wPywheim5iRSS6irSk9CCCaSk9Dtkx&#10;iWZnQ3ajqb++WxC8zeN9zmrTm1pcqHWVZQXxJAJBnFtdcaHg6zMdL0A4j6yxtkwKfsnBZj14WmGi&#10;7ZUPdMl8IUIIuwQVlN43iZQuL8mgm9iGOHBH2xr0AbaF1C1eQ7ip5TSK5tJgxaGhxIZeS8rPWWcU&#10;dO/PLxlbd/j5PtLt1NF+l751So2G/XYJwlPvH+K7+0OH+dEs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SJLEAAAA3QAAAA8AAAAAAAAAAAAAAAAAmAIAAGRycy9k&#10;b3ducmV2LnhtbFBLBQYAAAAABAAEAPUAAACJAwAAAAA=&#10;" fillcolor="black [3213]" stroked="f" strokeweight="1pt">
                  <v:stroke joinstyle="miter"/>
                </v:oval>
                <v:oval id="Ellipse 1042" o:spid="_x0000_s1103" style="position:absolute;left:30349;top:68439;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W5cQA&#10;AADdAAAADwAAAGRycy9kb3ducmV2LnhtbERPTWvCQBC9F/wPywi9lLrRipTUVcSieBDBKOJxyI5J&#10;anY2ZDea+utdQfA2j/c542lrSnGh2hWWFfR7EQji1OqCMwX73eLzG4TzyBpLy6TgnxxMJ523Mcba&#10;XnlLl8RnIoSwi1FB7n0VS+nSnAy6nq2IA3eytUEfYJ1JXeM1hJtSDqJoJA0WHBpyrGieU3pOGqOg&#10;WX58JWzd9ng40e2voc168dso9d5tZz8gPLX+JX66VzrMj4YDeHwTTpC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T1uXEAAAA3QAAAA8AAAAAAAAAAAAAAAAAmAIAAGRycy9k&#10;b3ducmV2LnhtbFBLBQYAAAAABAAEAPUAAACJAwAAAAA=&#10;" fillcolor="black [3213]" stroked="f" strokeweight="1pt">
                  <v:stroke joinstyle="miter"/>
                </v:oval>
                <v:oval id="Ellipse 1043" o:spid="_x0000_s1104" style="position:absolute;left:37922;top:68439;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9zfsUA&#10;AADdAAAADwAAAGRycy9kb3ducmV2LnhtbERPTWvCQBC9F/wPywheSrNpFSmpq0hLpAcRTEvpcciO&#10;SWp2NmQ3MfXXu4LgbR7vcxarwdSip9ZVlhU8RzEI4tzqigsF31/p0ysI55E11pZJwT85WC1HDwtM&#10;tD3xnvrMFyKEsEtQQel9k0jp8pIMusg2xIE72NagD7AtpG7xFMJNLV/ieC4NVhwaSmzovaT8mHVG&#10;Qbd5nGZs3f7350Dnv4522/SjU2oyHtZvIDwN/i6+uT91mB/PpnD9Jpw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H3N+xQAAAN0AAAAPAAAAAAAAAAAAAAAAAJgCAABkcnMv&#10;ZG93bnJldi54bWxQSwUGAAAAAAQABAD1AAAAigMAAAAA&#10;" fillcolor="black [3213]" stroked="f" strokeweight="1pt">
                  <v:stroke joinstyle="miter"/>
                </v:oval>
                <v:oval id="Ellipse 1044" o:spid="_x0000_s1105" style="position:absolute;left:60586;top:68439;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brCsUA&#10;AADdAAAADwAAAGRycy9kb3ducmV2LnhtbERPTWvCQBC9C/0Pywi9SLOxSimpqxRLigcRTEvpcciO&#10;SWp2NmQ3MfrrXUHobR7vcxarwdSip9ZVlhVMoxgEcW51xYWC76/06RWE88gaa8uk4EwOVsuH0QIT&#10;bU+8pz7zhQgh7BJUUHrfJFK6vCSDLrINceAOtjXoA2wLqVs8hXBTy+c4fpEGKw4NJTa0Lik/Zp1R&#10;0H1OZhlbt//9OdDlr6PdNv3olHocD+9vIDwN/l98d290mB/P53D7Jpw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9usKxQAAAN0AAAAPAAAAAAAAAAAAAAAAAJgCAABkcnMv&#10;ZG93bnJldi54bWxQSwUGAAAAAAQABAD1AAAAigMAAAAA&#10;" fillcolor="black [3213]" stroked="f" strokeweight="1pt">
                  <v:stroke joinstyle="miter"/>
                </v:oval>
                <v:oval id="Ellipse 1045" o:spid="_x0000_s1106" style="position:absolute;left:15146;top:75900;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pOkcUA&#10;AADdAAAADwAAAGRycy9kb3ducmV2LnhtbERPS2vCQBC+F/wPywi9FN30oUjMRopi6aEIRhGPQ3ZM&#10;otnZkN1o2l/fLRS8zcf3nGTRm1pcqXWVZQXP4wgEcW51xYWC/W49moFwHlljbZkUfJODRTp4SDDW&#10;9sZbuma+ECGEXYwKSu+bWEqXl2TQjW1DHLiTbQ36ANtC6hZvIdzU8iWKptJgxaGhxIaWJeWXrDMK&#10;uo+n14yt2x4PJ/o5d7T5Wq86pR6H/fschKfe38X/7k8d5kdvE/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k6RxQAAAN0AAAAPAAAAAAAAAAAAAAAAAJgCAABkcnMv&#10;ZG93bnJldi54bWxQSwUGAAAAAAQABAD1AAAAigMAAAAA&#10;" fillcolor="black [3213]" stroked="f" strokeweight="1pt">
                  <v:stroke joinstyle="miter"/>
                </v:oval>
                <v:oval id="Ellipse 1046" o:spid="_x0000_s1107" style="position:absolute;left:22775;top:75900;width:223;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jQ5sUA&#10;AADdAAAADwAAAGRycy9kb3ducmV2LnhtbERPS2vCQBC+C/6HZYReRDetEiR1I2Kx9FAEU5Eeh+zk&#10;0WZnQ3ajsb++WxB6m4/vOevNYBpxoc7VlhU8ziMQxLnVNZcKTh/72QqE88gaG8uk4EYONul4tMZE&#10;2ysf6ZL5UoQQdgkqqLxvEyldXpFBN7ctceAK2xn0AXal1B1eQ7hp5FMUxdJgzaGhwpZ2FeXfWW8U&#10;9K/TRcbWHT/PBf189XR437/0Sj1Mhu0zCE+D/xff3W86zI+WMfx9E06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NDmxQAAAN0AAAAPAAAAAAAAAAAAAAAAAJgCAABkcnMv&#10;ZG93bnJldi54bWxQSwUGAAAAAAQABAD1AAAAigMAAAAA&#10;" fillcolor="black [3213]" stroked="f" strokeweight="1pt">
                  <v:stroke joinstyle="miter"/>
                </v:oval>
                <v:oval id="Ellipse 1047" o:spid="_x0000_s1108" style="position:absolute;left:7629;top:75900;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1fcUA&#10;AADdAAAADwAAAGRycy9kb3ducmV2LnhtbERPS2vCQBC+F/wPywi9FN30gUrMRopi6aEIRhGPQ3ZM&#10;otnZkN1o2l/fLRS8zcf3nGTRm1pcqXWVZQXP4wgEcW51xYWC/W49moFwHlljbZkUfJODRTp4SDDW&#10;9sZbuma+ECGEXYwKSu+bWEqXl2TQjW1DHLiTbQ36ANtC6hZvIdzU8iWKJtJgxaGhxIaWJeWXrDMK&#10;uo+n14yt2x4PJ/o5d7T5Wq86pR6H/fschKfe38X/7k8d5kdvU/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HV9xQAAAN0AAAAPAAAAAAAAAAAAAAAAAJgCAABkcnMv&#10;ZG93bnJldi54bWxQSwUGAAAAAAQABAD1AAAAigMAAAAA&#10;" fillcolor="black [3213]" stroked="f" strokeweight="1pt">
                  <v:stroke joinstyle="miter"/>
                </v:oval>
                <v:oval id="Ellipse 1048" o:spid="_x0000_s1109" style="position:absolute;left:45439;top:7601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vhD8cA&#10;AADdAAAADwAAAGRycy9kb3ducmV2LnhtbESPQWvCQBCF7wX/wzKCl6IbrZSSukqpKB5KwbRIj0N2&#10;TKLZ2ZDdaNpf3zkI3mZ4b977ZrHqXa0u1IbKs4HpJAFFnHtbcWHg+2szfgEVIrLF2jMZ+KUAq+Xg&#10;YYGp9Vfe0yWLhZIQDikaKGNsUq1DXpLDMPENsWhH3zqMsraFti1eJdzVepYkz9phxdJQYkPvJeXn&#10;rHMGuu3jU8Y+7H8OR/o7dfT5sVl3xoyG/dsrqEh9vJtv1zsr+MlccOUbG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74Q/HAAAA3QAAAA8AAAAAAAAAAAAAAAAAmAIAAGRy&#10;cy9kb3ducmV2LnhtbFBLBQYAAAAABAAEAPUAAACMAwAAAAA=&#10;" fillcolor="black [3213]" stroked="f" strokeweight="1pt">
                  <v:stroke joinstyle="miter"/>
                </v:oval>
                <v:oval id="Ellipse 1049" o:spid="_x0000_s1110" style="position:absolute;left:53124;top:76013;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dElMUA&#10;AADdAAAADwAAAGRycy9kb3ducmV2LnhtbERPS2vCQBC+F/wPywi9FN30gWjMRopi6aEIRhGPQ3ZM&#10;otnZkN1o2l/fLRS8zcf3nGTRm1pcqXWVZQXP4wgEcW51xYWC/W49moJwHlljbZkUfJODRTp4SDDW&#10;9sZbuma+ECGEXYwKSu+bWEqXl2TQjW1DHLiTbQ36ANtC6hZvIdzU8iWKJtJgxaGhxIaWJeWXrDMK&#10;uo+n14yt2x4PJ/o5d7T5Wq86pR6H/fschKfe38X/7k8d5kdvM/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90SUxQAAAN0AAAAPAAAAAAAAAAAAAAAAAJgCAABkcnMv&#10;ZG93bnJldi54bWxQSwUGAAAAAAQABAD1AAAAigMAAAAA&#10;" fillcolor="black [3213]" stroked="f" strokeweight="1pt">
                  <v:stroke joinstyle="miter"/>
                </v:oval>
                <v:oval id="Ellipse 1050" o:spid="_x0000_s1111" style="position:absolute;left:30349;top:7601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71McA&#10;AADdAAAADwAAAGRycy9kb3ducmV2LnhtbESPQWvCQBCF7wX/wzKCl6IbLZaSukqpKB5KwbRIj0N2&#10;TKLZ2ZDdaNpf3zkI3mZ4b977ZrHqXa0u1IbKs4HpJAFFnHtbcWHg+2szfgEVIrLF2jMZ+KUAq+Xg&#10;YYGp9Vfe0yWLhZIQDikaKGNsUq1DXpLDMPENsWhH3zqMsraFti1eJdzVepYkz9phxdJQYkPvJeXn&#10;rHMGuu3jU8Y+7H8OR/o7dfT5sVl3xoyG/dsrqEh9vJtv1zsr+Mlc+OUbG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Ue9THAAAA3QAAAA8AAAAAAAAAAAAAAAAAmAIAAGRy&#10;cy9kb3ducmV2LnhtbFBLBQYAAAAABAAEAPUAAACMAwAAAAA=&#10;" fillcolor="black [3213]" stroked="f" strokeweight="1pt">
                  <v:stroke joinstyle="miter"/>
                </v:oval>
                <v:oval id="Ellipse 1051" o:spid="_x0000_s1112" style="position:absolute;left:37922;top:7601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jeT8QA&#10;AADdAAAADwAAAGRycy9kb3ducmV2LnhtbERPTWvCQBC9F/wPywheim5iUSS6irSk9CCCaSk9Dtkx&#10;iWZnQ3ajqb++WxC8zeN9zmrTm1pcqHWVZQXxJAJBnFtdcaHg6zMdL0A4j6yxtkwKfsnBZj14WmGi&#10;7ZUPdMl8IUIIuwQVlN43iZQuL8mgm9iGOHBH2xr0AbaF1C1eQ7ip5TSK5tJgxaGhxIZeS8rPWWcU&#10;dO/PLxlbd/j5PtLt1NF+l751So2G/XYJwlPvH+K7+0OH+dEs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Y3k/EAAAA3QAAAA8AAAAAAAAAAAAAAAAAmAIAAGRycy9k&#10;b3ducmV2LnhtbFBLBQYAAAAABAAEAPUAAACJAwAAAAA=&#10;" fillcolor="black [3213]" stroked="f" strokeweight="1pt">
                  <v:stroke joinstyle="miter"/>
                </v:oval>
                <v:oval id="Ellipse 1052" o:spid="_x0000_s1113" style="position:absolute;left:60586;top:7601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pAOMQA&#10;AADdAAAADwAAAGRycy9kb3ducmV2LnhtbERPTWvCQBC9F/wPywi9lLrRopTUVcSieBDBKOJxyI5J&#10;anY2ZDea+utdQfA2j/c542lrSnGh2hWWFfR7EQji1OqCMwX73eLzG4TzyBpLy6TgnxxMJ523Mcba&#10;XnlLl8RnIoSwi1FB7n0VS+nSnAy6nq2IA3eytUEfYJ1JXeM1hJtSDqJoJA0WHBpyrGieU3pOGqOg&#10;WX58JWzd9ng40e2voc168dso9d5tZz8gPLX+JX66VzrMj4YDeHwTTpC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KQDjEAAAA3QAAAA8AAAAAAAAAAAAAAAAAmAIAAGRycy9k&#10;b3ducmV2LnhtbFBLBQYAAAAABAAEAPUAAACJAwAAAAA=&#10;" fillcolor="black [3213]" stroked="f" strokeweight="1pt">
                  <v:stroke joinstyle="miter"/>
                </v:oval>
                <v:oval id="Ellipse 1053" o:spid="_x0000_s1114" style="position:absolute;left:15146;top:757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lo8UA&#10;AADdAAAADwAAAGRycy9kb3ducmV2LnhtbERPTWvCQBC9F/wPywheSrNpRSmpq0hLpAcRTEvpcciO&#10;SWp2NmQ3MfXXu4LgbR7vcxarwdSip9ZVlhU8RzEI4tzqigsF31/p0ysI55E11pZJwT85WC1HDwtM&#10;tD3xnvrMFyKEsEtQQel9k0jp8pIMusg2xIE72NagD7AtpG7xFMJNLV/ieC4NVhwaSmzovaT8mHVG&#10;Qbd5nGZs3f7350Dnv4522/SjU2oyHtZvIDwN/i6+uT91mB/PpnD9Jpw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uWjxQAAAN0AAAAPAAAAAAAAAAAAAAAAAJgCAABkcnMv&#10;ZG93bnJldi54bWxQSwUGAAAAAAQABAD1AAAAigMAAAAA&#10;" fillcolor="black [3213]" stroked="f" strokeweight="1pt">
                  <v:stroke joinstyle="miter"/>
                </v:oval>
                <v:oval id="Ellipse 1054" o:spid="_x0000_s1115" style="position:absolute;left:22775;top:7573;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918UA&#10;AADdAAAADwAAAGRycy9kb3ducmV2LnhtbERPS2vCQBC+F/wPywi9FN30oUjMRopi6aEIRhGPQ3ZM&#10;otnZkN1o2l/fLRS8zcf3nGTRm1pcqXWVZQXP4wgEcW51xYWC/W49moFwHlljbZkUfJODRTp4SDDW&#10;9sZbuma+ECGEXYwKSu+bWEqXl2TQjW1DHLiTbQ36ANtC6hZvIdzU8iWKptJgxaGhxIaWJeWXrDMK&#10;uo+n14yt2x4PJ/o5d7T5Wq86pR6H/fschKfe38X/7k8d5keTN/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33XxQAAAN0AAAAPAAAAAAAAAAAAAAAAAJgCAABkcnMv&#10;ZG93bnJldi54bWxQSwUGAAAAAAQABAD1AAAAigMAAAAA&#10;" fillcolor="black [3213]" stroked="f" strokeweight="1pt">
                  <v:stroke joinstyle="miter"/>
                </v:oval>
                <v:oval id="Ellipse 1055" o:spid="_x0000_s1116" style="position:absolute;left:22775;top:112;width:222;height: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YTMUA&#10;AADdAAAADwAAAGRycy9kb3ducmV2LnhtbERPTWvCQBC9C/0Pywi9SLOxYimpqxRLigcRTEvpcciO&#10;SWp2NmQ3MfrrXUHobR7vcxarwdSip9ZVlhVMoxgEcW51xYWC76/06RWE88gaa8uk4EwOVsuH0QIT&#10;bU+8pz7zhQgh7BJUUHrfJFK6vCSDLrINceAOtjXoA2wLqVs8hXBTy+c4fpEGKw4NJTa0Lik/Zp1R&#10;0H1OZhlbt//9OdDlr6PdNv3olHocD+9vIDwN/l98d290mB/P53D7Jpw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Y9hMxQAAAN0AAAAPAAAAAAAAAAAAAAAAAJgCAABkcnMv&#10;ZG93bnJldi54bWxQSwUGAAAAAAQABAD1AAAAigMAAAAA&#10;" fillcolor="black [3213]" stroked="f" strokeweight="1pt">
                  <v:stroke joinstyle="miter"/>
                </v:oval>
                <v:oval id="Ellipse 805" o:spid="_x0000_s1117" style="position:absolute;top:75900;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eXcYA&#10;AADcAAAADwAAAGRycy9kb3ducmV2LnhtbESPT2vCQBTE74LfYXlCL6KbViwhuhGxWHoogmkRj4/s&#10;y582+zZkNxr76bsFocdhZn7DrDeDacSFOldbVvA4j0AQ51bXXCr4/NjPYhDOI2tsLJOCGznYpOPR&#10;GhNtr3ykS+ZLESDsElRQed8mUrq8IoNublvi4BW2M+iD7EqpO7wGuGnkUxQ9S4M1h4UKW9pVlH9n&#10;vVHQv04XGVt3PJ8K+vnq6fC+f+mVepgM2xUIT4P/D9/bb1pBHC3h70w4AjL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MeXcYAAADcAAAADwAAAAAAAAAAAAAAAACYAgAAZHJz&#10;L2Rvd25yZXYueG1sUEsFBgAAAAAEAAQA9QAAAIsDAAAAAA==&#10;" fillcolor="black [3213]" stroked="f" strokeweight="1pt">
                  <v:stroke joinstyle="miter"/>
                </v:oval>
                <v:oval id="Ellipse 815" o:spid="_x0000_s1118" style="position:absolute;left:45383;top:7601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qIgMUA&#10;AADcAAAADwAAAGRycy9kb3ducmV2LnhtbESPQWvCQBSE74X+h+UVeim6sVIJqasURfEgBaOIx0f2&#10;maTNvg3ZjUZ/vSsIHoeZ+YYZTztTiRM1rrSsYNCPQBBnVpecK9htF70YhPPIGivLpOBCDqaT15cx&#10;JtqeeUOn1OciQNglqKDwvk6kdFlBBl3f1sTBO9rGoA+yyaVu8BzgppKfUTSSBksOCwXWNCso+09b&#10;o6BdfgxTtm5z2B/p+tfS73oxb5V6f+t+vkF46vwz/GivtIJ48AX3M+EI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iAxQAAANwAAAAPAAAAAAAAAAAAAAAAAJgCAABkcnMv&#10;ZG93bnJldi54bWxQSwUGAAAAAAQABAD1AAAAigMAAAAA&#10;" fillcolor="black [3213]" stroked="f" strokeweight="1pt">
                  <v:stroke joinstyle="miter"/>
                </v:oval>
                <v:oval id="Ellipse 816" o:spid="_x0000_s1119" style="position:absolute;left:53012;top:7601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W98QA&#10;AADcAAAADwAAAGRycy9kb3ducmV2LnhtbESPQYvCMBSE74L/ITzBi6ypCiJdo4iieFgEq8geH82z&#10;7dq8lCbVrr/eLCx4HGbmG2a+bE0p7lS7wrKC0TACQZxaXXCm4HzafsxAOI+ssbRMCn7JwXLR7cwx&#10;1vbBR7onPhMBwi5GBbn3VSylS3My6Ia2Ig7e1dYGfZB1JnWNjwA3pRxH0VQaLDgs5FjROqf0ljRG&#10;QbMbTBK27vh9udLzp6HD13bTKNXvtatPEJ5a/w7/t/dawWw0hb8z4Qj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oFvfEAAAA3AAAAA8AAAAAAAAAAAAAAAAAmAIAAGRycy9k&#10;b3ducmV2LnhtbFBLBQYAAAAABAAEAPUAAACJAwAAAAA=&#10;" fillcolor="black [3213]" stroked="f" strokeweight="1pt">
                  <v:stroke joinstyle="miter"/>
                </v:oval>
                <v:oval id="Ellipse 817" o:spid="_x0000_s1120" style="position:absolute;left:37866;top:7601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SzbMUA&#10;AADcAAAADwAAAGRycy9kb3ducmV2LnhtbESPQWvCQBSE74X+h+UVeim6sUINqasURfEgBaOIx0f2&#10;maTNvg3ZjUZ/vSsIHoeZ+YYZTztTiRM1rrSsYNCPQBBnVpecK9htF70YhPPIGivLpOBCDqaT15cx&#10;JtqeeUOn1OciQNglqKDwvk6kdFlBBl3f1sTBO9rGoA+yyaVu8BzgppKfUfQlDZYcFgqsaVZQ9p+2&#10;RkG7/BimbN3msD/S9a+l3/Vi3ir1/tb9fIPw1Pln+NFeaQXxYAT3M+EI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LNsxQAAANwAAAAPAAAAAAAAAAAAAAAAAJgCAABkcnMv&#10;ZG93bnJldi54bWxQSwUGAAAAAAQABAD1AAAAigMAAAAA&#10;" fillcolor="black [3213]" stroked="f" strokeweight="1pt">
                  <v:stroke joinstyle="miter"/>
                </v:oval>
                <v:oval id="Ellipse 818" o:spid="_x0000_s1121" style="position:absolute;left:60529;top:76013;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snHsEA&#10;AADcAAAADwAAAGRycy9kb3ducmV2LnhtbERPTYvCMBC9C/6HMMJeRFMVFqlGkV2UPYhgFfE4NGNb&#10;bSalSbX6681hwePjfc+XrSnFnWpXWFYwGkYgiFOrC84UHA/rwRSE88gaS8uk4EkOlotuZ46xtg/e&#10;0z3xmQgh7GJUkHtfxVK6NCeDbmgr4sBdbG3QB1hnUtf4COGmlOMo+pYGCw4NOVb0k1N6SxqjoNn0&#10;Jwlbtz+fLvS6NrTbrn8bpb567WoGwlPrP+J/959WMB2F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7Jx7BAAAA3AAAAA8AAAAAAAAAAAAAAAAAmAIAAGRycy9kb3du&#10;cmV2LnhtbFBLBQYAAAAABAAEAPUAAACGAwAAAAA=&#10;" fillcolor="black [3213]" stroked="f" strokeweight="1pt">
                  <v:stroke joinstyle="miter"/>
                </v:oval>
                <v:oval id="Ellipse 819" o:spid="_x0000_s1122" style="position:absolute;left:15146;top:83642;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ChcYA&#10;AADcAAAADwAAAGRycy9kb3ducmV2LnhtbESPT2vCQBTE74LfYXmCF6kbLYhN3Yi0WHoQwSji8ZF9&#10;+VOzb0N2o6mfvlso9DjMzG+Y1bo3tbhR6yrLCmbTCARxZnXFhYLTcfu0BOE8ssbaMin4JgfrZDhY&#10;YaztnQ90S30hAoRdjApK75tYSpeVZNBNbUMcvNy2Bn2QbSF1i/cAN7WcR9FCGqw4LJTY0FtJ2TXt&#10;jILuY/KcsnWHyzmnx1dH+932vVNqPOo3ryA89f4//Nf+1AqWsxf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ChcYAAADcAAAADwAAAAAAAAAAAAAAAACYAgAAZHJz&#10;L2Rvd25yZXYueG1sUEsFBgAAAAAEAAQA9QAAAIsDAAAAAA==&#10;" fillcolor="black [3213]" stroked="f" strokeweight="1pt">
                  <v:stroke joinstyle="miter"/>
                </v:oval>
                <v:oval id="Ellipse 820" o:spid="_x0000_s1123" style="position:absolute;left:22719;top:83642;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HhpcEA&#10;AADcAAAADwAAAGRycy9kb3ducmV2LnhtbERPTYvCMBC9C/6HMMJeRFMVFqlGkV2UPYhgFfE4NGNb&#10;bSalSbX6681hwePjfc+XrSnFnWpXWFYwGkYgiFOrC84UHA/rwRSE88gaS8uk4EkOlotuZ46xtg/e&#10;0z3xmQgh7GJUkHtfxVK6NCeDbmgr4sBdbG3QB1hnUtf4COGmlOMo+pYGCw4NOVb0k1N6SxqjoNn0&#10;Jwlbtz+fLvS6NrTbrn8bpb567WoGwlPrP+J/959WMB2H+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h4aXBAAAA3AAAAA8AAAAAAAAAAAAAAAAAmAIAAGRycy9kb3du&#10;cmV2LnhtbFBLBQYAAAAABAAEAPUAAACGAwAAAAA=&#10;" fillcolor="black [3213]" stroked="f" strokeweight="1pt">
                  <v:stroke joinstyle="miter"/>
                </v:oval>
                <v:oval id="Ellipse 821" o:spid="_x0000_s1124" style="position:absolute;top:83642;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1EPsQA&#10;AADcAAAADwAAAGRycy9kb3ducmV2LnhtbESPQYvCMBSE74L/ITzBi2iqC4tUo4iieFgW7Ip4fDTP&#10;ttq8lCbV6q83Cwt7HGbmG2a+bE0p7lS7wrKC8SgCQZxaXXCm4PizHU5BOI+ssbRMCp7kYLnoduYY&#10;a/vgA90Tn4kAYRejgtz7KpbSpTkZdCNbEQfvYmuDPsg6k7rGR4CbUk6i6FMaLDgs5FjROqf0ljRG&#10;QbMbfCRs3eF8utDr2tD313bTKNXvtasZCE+t/w//tfdawXQyht8z4QjIx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tRD7EAAAA3AAAAA8AAAAAAAAAAAAAAAAAmAIAAGRycy9k&#10;b3ducmV2LnhtbFBLBQYAAAAABAAEAPUAAACJAwAAAAA=&#10;" fillcolor="black [3213]" stroked="f" strokeweight="1pt">
                  <v:stroke joinstyle="miter"/>
                </v:oval>
                <v:oval id="Ellipse 822" o:spid="_x0000_s1125" style="position:absolute;left:7573;top:83642;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aScYA&#10;AADcAAAADwAAAGRycy9kb3ducmV2LnhtbESPQWvCQBSE7wX/w/KEXkrdNEIJ0TWIJaUHKRileHxk&#10;n0na7NuQ3Wjqr3cLBY/DzHzDLLPRtOJMvWssK3iZRSCIS6sbrhQc9vlzAsJ5ZI2tZVLwSw6y1eRh&#10;iam2F97RufCVCBB2KSqove9SKV1Zk0E3sx1x8E62N+iD7Cupe7wEuGllHEWv0mDDYaHGjjY1lT/F&#10;YBQM70/zgq3bHb9OdP0e6HObvw1KPU7H9QKEp9Hfw//tD60giWP4OxOO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aScYAAADcAAAADwAAAAAAAAAAAAAAAACYAgAAZHJz&#10;L2Rvd25yZXYueG1sUEsFBgAAAAAEAAQA9QAAAIsDAAAAAA==&#10;" fillcolor="black [3213]" stroked="f" strokeweight="1pt">
                  <v:stroke joinstyle="miter"/>
                </v:oval>
                <v:oval id="Ellipse 823" o:spid="_x0000_s1126" style="position:absolute;left:45383;top:83698;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N/0sQA&#10;AADcAAAADwAAAGRycy9kb3ducmV2LnhtbESPQYvCMBSE74L/ITxhL6KpCiLVKIui7EEWrMvi8dE8&#10;27rNS2lSrf56syB4HGbmG2axak0prlS7wrKC0TACQZxaXXCm4Oe4HcxAOI+ssbRMCu7kYLXsdhYY&#10;a3vjA10Tn4kAYRejgtz7KpbSpTkZdENbEQfvbGuDPsg6k7rGW4CbUo6jaCoNFhwWcqxonVP6lzRG&#10;QbPrTxK27nD6PdPj0tD3frtplProtZ9zEJ5a/w6/2l9awWw8gf8z4Qj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zf9LEAAAA3AAAAA8AAAAAAAAAAAAAAAAAmAIAAGRycy9k&#10;b3ducmV2LnhtbFBLBQYAAAAABAAEAPUAAACJAwAAAAA=&#10;" fillcolor="black [3213]" stroked="f" strokeweight="1pt">
                  <v:stroke joinstyle="miter"/>
                </v:oval>
                <v:oval id="Ellipse 824" o:spid="_x0000_s1127" style="position:absolute;left:53012;top:83698;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rnpsUA&#10;AADcAAAADwAAAGRycy9kb3ducmV2LnhtbESPQWvCQBSE70L/w/IKvYhu1CIhdZVisfQgBaOIx0f2&#10;maTNvg3ZjUZ/vSsIHoeZ+YaZLTpTiRM1rrSsYDSMQBBnVpecK9htV4MYhPPIGivLpOBCDhbzl94M&#10;E23PvKFT6nMRIOwSVFB4XydSuqwgg25oa+LgHW1j0AfZ5FI3eA5wU8lxFE2lwZLDQoE1LQvK/tPW&#10;KGi/+5OUrdsc9ke6/rX0u159tUq9vXafHyA8df4ZfrR/tIJ4/A7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2uemxQAAANwAAAAPAAAAAAAAAAAAAAAAAJgCAABkcnMv&#10;ZG93bnJldi54bWxQSwUGAAAAAAQABAD1AAAAigMAAAAA&#10;" fillcolor="black [3213]" stroked="f" strokeweight="1pt">
                  <v:stroke joinstyle="miter"/>
                </v:oval>
                <v:oval id="Ellipse 825" o:spid="_x0000_s1128" style="position:absolute;left:30236;top:83698;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ZCPcUA&#10;AADcAAAADwAAAGRycy9kb3ducmV2LnhtbESPQWvCQBSE70L/w/IKvYhuVCohdZVisfQgBaOIx0f2&#10;maTNvg3ZjUZ/vSsIHoeZ+YaZLTpTiRM1rrSsYDSMQBBnVpecK9htV4MYhPPIGivLpOBCDhbzl94M&#10;E23PvKFT6nMRIOwSVFB4XydSuqwgg25oa+LgHW1j0AfZ5FI3eA5wU8lxFE2lwZLDQoE1LQvK/tPW&#10;KGi/+5OUrdsc9ke6/rX0u159tUq9vXafHyA8df4ZfrR/tIJ4/A7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kI9xQAAANwAAAAPAAAAAAAAAAAAAAAAAJgCAABkcnMv&#10;ZG93bnJldi54bWxQSwUGAAAAAAQABAD1AAAAigMAAAAA&#10;" fillcolor="black [3213]" stroked="f" strokeweight="1pt">
                  <v:stroke joinstyle="miter"/>
                </v:oval>
                <v:oval id="Ellipse 828" o:spid="_x0000_s1129" style="position:absolute;left:37866;top:83698;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to8EA&#10;AADcAAAADwAAAGRycy9kb3ducmV2LnhtbERPTYvCMBC9C/6HMMJeRFMVFqlGkV2UPYhgFfE4NGNb&#10;bSalSbX6681hwePjfc+XrSnFnWpXWFYwGkYgiFOrC84UHA/rwRSE88gaS8uk4EkOlotuZ46xtg/e&#10;0z3xmQgh7GJUkHtfxVK6NCeDbmgr4sBdbG3QB1hnUtf4COGmlOMo+pYGCw4NOVb0k1N6SxqjoNn0&#10;Jwlbtz+fLvS6NrTbrn8bpb567WoGwlPrP+J/959WMB2H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7aPBAAAA3AAAAA8AAAAAAAAAAAAAAAAAmAIAAGRycy9kb3du&#10;cmV2LnhtbFBLBQYAAAAABAAEAPUAAACGAwAAAAA=&#10;" fillcolor="black [3213]" stroked="f" strokeweight="1pt">
                  <v:stroke joinstyle="miter"/>
                </v:oval>
                <v:oval id="Ellipse 835" o:spid="_x0000_s1130" style="position:absolute;left:60529;top:83698;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U4MYA&#10;AADcAAAADwAAAGRycy9kb3ducmV2LnhtbESPT2vCQBTE7wW/w/IEL6VuqigS3YhUlB5EMJbS4yP7&#10;8kezb0N2o6mfvlso9DjMzG+Y1bo3tbhR6yrLCl7HEQjizOqKCwUf593LAoTzyBpry6Tgmxysk8HT&#10;CmNt73yiW+oLESDsYlRQet/EUrqsJINubBvi4OW2NeiDbAupW7wHuKnlJIrm0mDFYaHEht5Kyq5p&#10;ZxR0++dpytadvj5zelw6Oh52206p0bDfLEF46v1/+K/9rhUspjP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U4MYAAADcAAAADwAAAAAAAAAAAAAAAACYAgAAZHJz&#10;L2Rvd25yZXYueG1sUEsFBgAAAAAEAAQA9QAAAIsDAAAAAA==&#10;" fillcolor="black [3213]" stroked="f" strokeweight="1pt">
                  <v:stroke joinstyle="miter"/>
                </v:oval>
                <v:oval id="Ellipse 836" o:spid="_x0000_s1131" style="position:absolute;left:15146;top:91047;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1Kl8QA&#10;AADcAAAADwAAAGRycy9kb3ducmV2LnhtbESPQYvCMBSE74L/ITxhL6KpK4hUoyy7KB5EsC6Lx0fz&#10;bOs2L6VJtfrrjSB4HGbmG2a+bE0pLlS7wrKC0TACQZxaXXCm4PewGkxBOI+ssbRMCm7kYLnoduYY&#10;a3vlPV0Sn4kAYRejgtz7KpbSpTkZdENbEQfvZGuDPsg6k7rGa4CbUn5G0UQaLDgs5FjRd07pf9IY&#10;Bc26P07Yuv3x70T3c0O77eqnUeqj137NQHhq/Tv8am+0gul4As8z4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dSpfEAAAA3AAAAA8AAAAAAAAAAAAAAAAAmAIAAGRycy9k&#10;b3ducmV2LnhtbFBLBQYAAAAABAAEAPUAAACJAwAAAAA=&#10;" fillcolor="black [3213]" stroked="f" strokeweight="1pt">
                  <v:stroke joinstyle="miter"/>
                </v:oval>
                <v:oval id="Ellipse 837" o:spid="_x0000_s1132" style="position:absolute;left:22719;top:91047;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vDMYA&#10;AADcAAAADwAAAGRycy9kb3ducmV2LnhtbESPT2vCQBTE7wW/w/IEL6VuqqAS3YhUlB5EMJbS4yP7&#10;8kezb0N2o6mfvlso9DjMzG+Y1bo3tbhR6yrLCl7HEQjizOqKCwUf593LAoTzyBpry6Tgmxysk8HT&#10;CmNt73yiW+oLESDsYlRQet/EUrqsJINubBvi4OW2NeiDbAupW7wHuKnlJIpm0mDFYaHEht5Kyq5p&#10;ZxR0++dpytadvj5zelw6Oh52206p0bDfLEF46v1/+K/9rhUspnP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HvDMYAAADcAAAADwAAAAAAAAAAAAAAAACYAgAAZHJz&#10;L2Rvd25yZXYueG1sUEsFBgAAAAAEAAQA9QAAAIsDAAAAAA==&#10;" fillcolor="black [3213]" stroked="f" strokeweight="1pt">
                  <v:stroke joinstyle="miter"/>
                </v:oval>
                <v:oval id="Ellipse 838" o:spid="_x0000_s1133" style="position:absolute;top:91047;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57fsMA&#10;AADcAAAADwAAAGRycy9kb3ducmV2LnhtbERPy2rCQBTdC/2H4Ra6EZ20AQmpo0iLpQsRkpbi8pK5&#10;JqmZOyEzedSvdxZCl4fzXm8n04iBOldbVvC8jEAQF1bXXCr4/tovEhDOI2tsLJOCP3Kw3TzM1phq&#10;O3JGQ+5LEULYpaig8r5NpXRFRQbd0rbEgTvbzqAPsCul7nAM4aaRL1G0kgZrDg0VtvRWUXHJe6Og&#10;/5jHOVuXnX7OdP3t6XjYv/dKPT1Ou1cQnib/L767P7WCJA5rw5lwBO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57fsMAAADcAAAADwAAAAAAAAAAAAAAAACYAgAAZHJzL2Rv&#10;d25yZXYueG1sUEsFBgAAAAAEAAQA9QAAAIgDAAAAAA==&#10;" fillcolor="black [3213]" stroked="f" strokeweight="1pt">
                  <v:stroke joinstyle="miter"/>
                </v:oval>
                <v:oval id="Ellipse 839" o:spid="_x0000_s1134" style="position:absolute;left:7573;top:91047;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e5cYA&#10;AADcAAAADwAAAGRycy9kb3ducmV2LnhtbESPT2vCQBTE70K/w/IKXqRuVCg2dSNFUTxIwSilx0f2&#10;5U+bfRuyG41++m5B8DjMzG+YxbI3tThT6yrLCibjCARxZnXFhYLTcfMyB+E8ssbaMim4koNl8jRY&#10;YKzthQ90Tn0hAoRdjApK75tYSpeVZNCNbUMcvNy2Bn2QbSF1i5cAN7WcRtGrNFhxWCixoVVJ2W/a&#10;GQXddjRL2brD91dOt5+OPvebdafU8Ln/eAfhqfeP8L290wrmszf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Le5cYAAADcAAAADwAAAAAAAAAAAAAAAACYAgAAZHJz&#10;L2Rvd25yZXYueG1sUEsFBgAAAAAEAAQA9QAAAIsDAAAAAA==&#10;" fillcolor="black [3213]" stroked="f" strokeweight="1pt">
                  <v:stroke joinstyle="miter"/>
                </v:oval>
                <v:oval id="Ellipse 840" o:spid="_x0000_s1135" style="position:absolute;left:45383;top:91159;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4EBcQA&#10;AADcAAAADwAAAGRycy9kb3ducmV2LnhtbERPTWvCQBC9F/wPywheim5qS5HoJojF0kMpJIp4HLJj&#10;Es3OhuzGpP313UOhx8f73qSjacSdOldbVvC0iEAQF1bXXCo4HvbzFQjnkTU2lknBNzlIk8nDBmNt&#10;B87onvtShBB2MSqovG9jKV1RkUG3sC1x4C62M+gD7EqpOxxCuGnkMopepcGaQ0OFLe0qKm55bxT0&#10;74/POVuXnU8X+rn29PW5f+uVmk3H7RqEp9H/i//cH1rB6iXMD2fCEZDJ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BAXEAAAA3AAAAA8AAAAAAAAAAAAAAAAAmAIAAGRycy9k&#10;b3ducmV2LnhtbFBLBQYAAAAABAAEAPUAAACJAwAAAAA=&#10;" fillcolor="black [3213]" stroked="f" strokeweight="1pt">
                  <v:stroke joinstyle="miter"/>
                </v:oval>
                <v:oval id="Ellipse 841" o:spid="_x0000_s1136" style="position:absolute;left:53012;top:91159;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KhnsUA&#10;AADcAAAADwAAAGRycy9kb3ducmV2LnhtbESPQWvCQBSE74X+h+UVeim6sRYJqasURfEgBaOIx0f2&#10;maTNvg3ZjUZ/vSsIHoeZ+YYZTztTiRM1rrSsYNCPQBBnVpecK9htF70YhPPIGivLpOBCDqaT15cx&#10;JtqeeUOn1OciQNglqKDwvk6kdFlBBl3f1sTBO9rGoA+yyaVu8BzgppKfUTSSBksOCwXWNCso+09b&#10;o6BdfgxTtm5z2B/p+tfS73oxb5V6f+t+vkF46vwz/GivtIL4awD3M+EI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cqGexQAAANwAAAAPAAAAAAAAAAAAAAAAAJgCAABkcnMv&#10;ZG93bnJldi54bWxQSwUGAAAAAAQABAD1AAAAigMAAAAA&#10;" fillcolor="black [3213]" stroked="f" strokeweight="1pt">
                  <v:stroke joinstyle="miter"/>
                </v:oval>
                <v:oval id="Ellipse 842" o:spid="_x0000_s1137" style="position:absolute;left:30236;top:91159;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A/6cUA&#10;AADcAAAADwAAAGRycy9kb3ducmV2LnhtbESPQWvCQBSE70L/w/IKvYhu1CIhdZVisfQgBaOIx0f2&#10;maTNvg3ZjUZ/vSsIHoeZ+YaZLTpTiRM1rrSsYDSMQBBnVpecK9htV4MYhPPIGivLpOBCDhbzl94M&#10;E23PvKFT6nMRIOwSVFB4XydSuqwgg25oa+LgHW1j0AfZ5FI3eA5wU8lxFE2lwZLDQoE1LQvK/tPW&#10;KGi/+5OUrdsc9ke6/rX0u159tUq9vXafHyA8df4ZfrR/tIL4fQz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D/pxQAAANwAAAAPAAAAAAAAAAAAAAAAAJgCAABkcnMv&#10;ZG93bnJldi54bWxQSwUGAAAAAAQABAD1AAAAigMAAAAA&#10;" fillcolor="black [3213]" stroked="f" strokeweight="1pt">
                  <v:stroke joinstyle="miter"/>
                </v:oval>
                <v:oval id="Ellipse 843" o:spid="_x0000_s1138" style="position:absolute;left:37866;top:91159;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acsYA&#10;AADcAAAADwAAAGRycy9kb3ducmV2LnhtbESPT2vCQBTE7wW/w/IEL6VuqiIS3YhUlB5EMJbS4yP7&#10;8kezb0N2o6mfvlso9DjMzG+Y1bo3tbhR6yrLCl7HEQjizOqKCwUf593LAoTzyBpry6Tgmxysk8HT&#10;CmNt73yiW+oLESDsYlRQet/EUrqsJINubBvi4OW2NeiDbAupW7wHuKnlJIrm0mDFYaHEht5Kyq5p&#10;ZxR0++dpytadvj5zelw6Oh52206p0bDfLEF46v1/+K/9rhUsZlP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acsYAAADcAAAADwAAAAAAAAAAAAAAAACYAgAAZHJz&#10;L2Rvd25yZXYueG1sUEsFBgAAAAAEAAQA9QAAAIsDAAAAAA==&#10;" fillcolor="black [3213]" stroked="f" strokeweight="1pt">
                  <v:stroke joinstyle="miter"/>
                </v:oval>
                <v:oval id="Ellipse 844" o:spid="_x0000_s1139" style="position:absolute;left:60529;top:91159;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UCBsUA&#10;AADcAAAADwAAAGRycy9kb3ducmV2LnhtbESPQWvCQBSE7wX/w/IEL0U3bUUkuoq0KD1IwSji8ZF9&#10;JtHs25DdaPTXdwXB4zAz3zDTeWtKcaHaFZYVfAwiEMSp1QVnCnbbZX8MwnlkjaVlUnAjB/NZ522K&#10;sbZX3tAl8ZkIEHYxKsi9r2IpXZqTQTewFXHwjrY26IOsM6lrvAa4KeVnFI2kwYLDQo4VfeeUnpPG&#10;KGhW718JW7c57I90PzX0t17+NEr1uu1iAsJT61/hZ/tXKxgPh/A4E46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BQIGxQAAANwAAAAPAAAAAAAAAAAAAAAAAJgCAABkcnMv&#10;ZG93bnJldi54bWxQSwUGAAAAAAQABAD1AAAAigMAAAAA&#10;" fillcolor="black [3213]" stroked="f" strokeweight="1pt">
                  <v:stroke joinstyle="miter"/>
                </v:oval>
                <v:oval id="Ellipse 845" o:spid="_x0000_s1140" style="position:absolute;left:17558;top:63222;width:55874;height:55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E7CMEA&#10;AADcAAAADwAAAGRycy9kb3ducmV2LnhtbESPzarCMBSE94LvEI7gTlNFRapRRCjXnfgDujw2x7ba&#10;nJQmV+vbG0FwOczMN8x82ZhSPKh2hWUFg34Egji1uuBMwfGQ9KYgnEfWWFomBS9ysFy0W3OMtX3y&#10;jh57n4kAYRejgtz7KpbSpTkZdH1bEQfvamuDPsg6k7rGZ4CbUg6jaCINFhwWcqxonVN63/8bBTpJ&#10;zseLPN3KZOi3brya7AZ/qFS306xmIDw1/hf+tjdawXQ0hs+ZcAT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hOwjBAAAA3AAAAA8AAAAAAAAAAAAAAAAAmAIAAGRycy9kb3du&#10;cmV2LnhtbFBLBQYAAAAABAAEAPUAAACGAwAAAAA=&#10;" fillcolor="#d9e5ec" stroked="f" strokeweight="1pt">
                  <v:stroke joinstyle="miter"/>
                </v:oval>
                <v:group id="Gruppieren 846" o:spid="_x0000_s1141" style="position:absolute;left:11331;top:6787;width:58390;height:55361" coordsize="58390,55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fRI3cYAAADcAAAADwAAAGRycy9kb3ducmV2LnhtbESPQWvCQBSE7wX/w/KE&#10;3uomthVJ3YQgKh6kUC2U3h7ZZxKSfRuyaxL/fbdQ6HGYmW+YTTaZVgzUu9qygngRgSAurK65VPB5&#10;2T+tQTiPrLG1TAru5CBLZw8bTLQd+YOGsy9FgLBLUEHlfZdI6YqKDLqF7YiDd7W9QR9kX0rd4xjg&#10;ppXLKFpJgzWHhQo72lZUNOebUXAYccyf491waq7b+/fl9f3rFJNSj/MpfwPhafL/4b/2UStYv6z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9EjdxgAAANwA&#10;AAAPAAAAAAAAAAAAAAAAAKoCAABkcnMvZG93bnJldi54bWxQSwUGAAAAAAQABAD6AAAAnQMAAAAA&#10;">
                  <v:oval id="Ellipse 847" o:spid="_x0000_s1142" style="position:absolute;left:25636;top:22607;width:32754;height:32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OLMcA&#10;AADcAAAADwAAAGRycy9kb3ducmV2LnhtbESPQWvCQBSE7wX/w/IEL0U3tqmG1FWsIJSWHqpevD2z&#10;r0kw+zbsrib213cLhR6HmfmGWax604grOV9bVjCdJCCIC6trLhUc9ttxBsIHZI2NZVJwIw+r5eBu&#10;gbm2HX/SdRdKESHsc1RQhdDmUvqiIoN+Ylvi6H1ZZzBE6UqpHXYRbhr5kCQzabDmuFBhS5uKivPu&#10;YhSc7qfHt+wj1U/p47fr0hd6n99IqdGwXz+DCNSH//Bf+1UryNI5/J6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jjizHAAAA3AAAAA8AAAAAAAAAAAAAAAAAmAIAAGRy&#10;cy9kb3ducmV2LnhtbFBLBQYAAAAABAAEAPUAAACMAwAAAAA=&#10;" fillcolor="#009b91" stroked="f" strokeweight="1pt">
                    <v:stroke joinstyle="miter"/>
                  </v:oval>
                  <v:oval id="Ellipse 848" o:spid="_x0000_s1143" style="position:absolute;top:4712;width:7670;height:7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r3Fr8A&#10;AADcAAAADwAAAGRycy9kb3ducmV2LnhtbERPy4rCMBTdD/gP4QruxlQRH9UoMjAquPKxqLtLc22L&#10;zU1Jota/NwvB5eG8F6vW1OJBzleWFQz6CQji3OqKCwXn0//vFIQPyBpry6TgRR5Wy87PAlNtn3yg&#10;xzEUIoawT1FBGUKTSunzkgz6vm2II3e1zmCI0BVSO3zGcFPLYZKMpcGKY0OJDf2VlN+Od6Og3cjX&#10;fZsNJydnZ/skp4wuNlOq123XcxCB2vAVf9w7rWA6imvjmXgE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KvcWvwAAANwAAAAPAAAAAAAAAAAAAAAAAJgCAABkcnMvZG93bnJl&#10;di54bWxQSwUGAAAAAAQABAD1AAAAhAMAAAAA&#10;" fillcolor="#334152" stroked="f" strokeweight="1pt">
                    <v:stroke joinstyle="miter"/>
                    <v:textbox>
                      <w:txbxContent>
                        <w:p w14:paraId="0B4C7F3E" w14:textId="77777777" w:rsidR="00EF4FAB" w:rsidRDefault="00EF4FAB" w:rsidP="0057679E">
                          <w:pPr>
                            <w:jc w:val="center"/>
                          </w:pPr>
                          <w:r>
                            <w:t xml:space="preserve">    </w:t>
                          </w:r>
                        </w:p>
                      </w:txbxContent>
                    </v:textbox>
                  </v:oval>
                  <v:oval id="Ellipse 849" o:spid="_x0000_s1144" style="position:absolute;left:2917;width:1905;height:1905;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xIsIA&#10;AADcAAAADwAAAGRycy9kb3ducmV2LnhtbESPUWvCMBSF3wf+h3CFvQxNXYe4zlREEfY66w+4NHdt&#10;1+YmJlHrvzeDwR4P55zvcNab0QziSj50lhUs5hkI4trqjhsFp+owW4EIEVnjYJkU3CnAppw8rbHQ&#10;9sZfdD3GRiQIhwIVtDG6QspQt2QwzK0jTt639QZjkr6R2uMtwc0gX7NsKQ12nBZadLRrqe6PF6Pg&#10;55zvPdcv1b2SHPI+unzUTqnn6bj9ABFpjP/hv/anVrB6e4ffM+kIy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XEiwgAAANwAAAAPAAAAAAAAAAAAAAAAAJgCAABkcnMvZG93&#10;bnJldi54bWxQSwUGAAAAAAQABAD1AAAAhwMAAAAA&#10;" fillcolor="black [3213]" stroked="f" strokeweight="1pt">
                    <v:stroke joinstyle="miter"/>
                  </v:oval>
                </v:group>
                <v:oval id="Ellipse 850" o:spid="_x0000_s1145" style="position:absolute;left:14136;top:82800;width:1905;height:1905;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ZOYr4A&#10;AADcAAAADwAAAGRycy9kb3ducmV2LnhtbERPzYrCMBC+C/sOYQQvsqZaXErXKOKy4FXrAwzNbFtt&#10;Jtkkan17cxA8fnz/q81genEjHzrLCuazDARxbXXHjYJT9ftZgAgRWWNvmRQ8KMBm/TFaYantnQ90&#10;O8ZGpBAOJSpoY3SllKFuyWCYWUecuD/rDcYEfSO1x3sKN71cZNmXNNhxamjR0a6l+nK8GgXn//zH&#10;cz2tHpXkkF+iywftlJqMh+03iEhDfItf7r1WUCzT/HQmHQG5f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EmTmK+AAAA3AAAAA8AAAAAAAAAAAAAAAAAmAIAAGRycy9kb3ducmV2&#10;LnhtbFBLBQYAAAAABAAEAPUAAACDAwAAAAA=&#10;" fillcolor="black [3213]" stroked="f" strokeweight="1pt">
                  <v:stroke joinstyle="miter"/>
                </v:oval>
                <v:oval id="Ellipse 851" o:spid="_x0000_s1146" style="position:absolute;left:5946;top:74273;width:3537;height:3537;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rr+cIA&#10;AADcAAAADwAAAGRycy9kb3ducmV2LnhtbESPzWrDMBCE74W8g9hCLyWRHZMQ3CihtAR6bZwHWKyt&#10;7cZaKZLqn7evCoUch5n5htkfJ9OLgXzoLCvIVxkI4trqjhsFl+q03IEIEVljb5kUzBTgeFg87LHU&#10;duRPGs6xEQnCoUQFbYyulDLULRkMK+uIk/dlvcGYpG+k9jgmuOnlOsu20mDHaaFFR28t1dfzj1Hw&#10;fSvePdfP1VxJDsU1umLSTqmnx+n1BUSkKd7D/+0PrWC3yeHvTDoC8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auv5wgAAANwAAAAPAAAAAAAAAAAAAAAAAJgCAABkcnMvZG93&#10;bnJldi54bWxQSwUGAAAAAAQABAD1AAAAhwMAAAAA&#10;" fillcolor="black [3213]" stroked="f" strokeweight="1pt">
                  <v:stroke joinstyle="miter"/>
                </v:oval>
                <v:oval id="Ellipse 853" o:spid="_x0000_s1147" style="position:absolute;left:53181;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UMr8YA&#10;AADcAAAADwAAAGRycy9kb3ducmV2LnhtbESPT2vCQBTE7wW/w/IEL6VuqigS3YhUlB5EMJbS4yP7&#10;8kezb0N2o6mfvlso9DjMzG+Y1bo3tbhR6yrLCl7HEQjizOqKCwUf593LAoTzyBpry6Tgmxysk8HT&#10;CmNt73yiW+oLESDsYlRQet/EUrqsJINubBvi4OW2NeiDbAupW7wHuKnlJIrm0mDFYaHEht5Kyq5p&#10;ZxR0++dpytadvj5zelw6Oh52206p0bDfLEF46v1/+K/9rhUsZlP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UMr8YAAADcAAAADwAAAAAAAAAAAAAAAACYAgAAZHJz&#10;L2Rvd25yZXYueG1sUEsFBgAAAAAEAAQA9QAAAIsDAAAAAA==&#10;" fillcolor="black [3213]" stroked="f" strokeweight="1pt">
                  <v:stroke joinstyle="miter"/>
                </v:oval>
                <w10:wrap anchory="page"/>
              </v:group>
            </w:pict>
          </mc:Fallback>
        </mc:AlternateContent>
      </w:r>
      <w:r w:rsidRPr="00275988">
        <w:rPr>
          <w:caps/>
          <w:noProof/>
          <w:lang w:eastAsia="de-DE"/>
        </w:rPr>
        <w:drawing>
          <wp:anchor distT="0" distB="0" distL="114300" distR="114300" simplePos="0" relativeHeight="251660287" behindDoc="1" locked="0" layoutInCell="1" allowOverlap="1" wp14:anchorId="01622972" wp14:editId="40F1B167">
            <wp:simplePos x="0" y="0"/>
            <wp:positionH relativeFrom="column">
              <wp:posOffset>-1068705</wp:posOffset>
            </wp:positionH>
            <wp:positionV relativeFrom="page">
              <wp:posOffset>5715</wp:posOffset>
            </wp:positionV>
            <wp:extent cx="7574280" cy="1914525"/>
            <wp:effectExtent l="0" t="0" r="7620" b="952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efkopf_plakat.emf"/>
                    <pic:cNvPicPr/>
                  </pic:nvPicPr>
                  <pic:blipFill>
                    <a:blip r:embed="rId9">
                      <a:extLst>
                        <a:ext uri="{28A0092B-C50C-407E-A947-70E740481C1C}">
                          <a14:useLocalDpi xmlns:a14="http://schemas.microsoft.com/office/drawing/2010/main" val="0"/>
                        </a:ext>
                      </a:extLst>
                    </a:blip>
                    <a:stretch>
                      <a:fillRect/>
                    </a:stretch>
                  </pic:blipFill>
                  <pic:spPr>
                    <a:xfrm>
                      <a:off x="0" y="0"/>
                      <a:ext cx="7574280" cy="1914525"/>
                    </a:xfrm>
                    <a:prstGeom prst="rect">
                      <a:avLst/>
                    </a:prstGeom>
                  </pic:spPr>
                </pic:pic>
              </a:graphicData>
            </a:graphic>
            <wp14:sizeRelH relativeFrom="margin">
              <wp14:pctWidth>0</wp14:pctWidth>
            </wp14:sizeRelH>
            <wp14:sizeRelV relativeFrom="margin">
              <wp14:pctHeight>0</wp14:pctHeight>
            </wp14:sizeRelV>
          </wp:anchor>
        </w:drawing>
      </w:r>
    </w:p>
    <w:p w14:paraId="415F7B2B" w14:textId="21582B6D" w:rsidR="00F06A4D" w:rsidRDefault="00F06A4D"/>
    <w:p w14:paraId="0704F0B9" w14:textId="42A84F55" w:rsidR="00F06A4D" w:rsidRDefault="00F06A4D"/>
    <w:p w14:paraId="6393A359" w14:textId="1E535DE4" w:rsidR="00F06A4D" w:rsidRDefault="00F06A4D"/>
    <w:p w14:paraId="31EE8BBD" w14:textId="7F45AC19" w:rsidR="00F06A4D" w:rsidRDefault="0049138A">
      <w:r>
        <w:rPr>
          <w:noProof/>
          <w:lang w:eastAsia="de-DE"/>
        </w:rPr>
        <mc:AlternateContent>
          <mc:Choice Requires="wps">
            <w:drawing>
              <wp:anchor distT="0" distB="0" distL="114300" distR="114300" simplePos="0" relativeHeight="251665408" behindDoc="0" locked="0" layoutInCell="1" allowOverlap="1" wp14:anchorId="5C98E2A0" wp14:editId="439FFF10">
                <wp:simplePos x="0" y="0"/>
                <wp:positionH relativeFrom="margin">
                  <wp:posOffset>-211455</wp:posOffset>
                </wp:positionH>
                <wp:positionV relativeFrom="margin">
                  <wp:posOffset>1703784</wp:posOffset>
                </wp:positionV>
                <wp:extent cx="6294120" cy="1112520"/>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6294120" cy="1112520"/>
                        </a:xfrm>
                        <a:prstGeom prst="rect">
                          <a:avLst/>
                        </a:prstGeom>
                        <a:noFill/>
                        <a:ln w="6350">
                          <a:noFill/>
                        </a:ln>
                      </wps:spPr>
                      <wps:txbx>
                        <w:txbxContent>
                          <w:p w14:paraId="48415EB8" w14:textId="77777777" w:rsidR="00EF4FAB" w:rsidRPr="0049138A" w:rsidRDefault="00EF4FAB" w:rsidP="0049138A">
                            <w:pPr>
                              <w:pStyle w:val="Titel"/>
                              <w:shd w:val="clear" w:color="auto" w:fill="FFFFFF" w:themeFill="background1"/>
                            </w:pPr>
                            <w:r w:rsidRPr="0049138A">
                              <w:t xml:space="preserve">Bericht über das </w:t>
                            </w:r>
                            <w:r w:rsidRPr="0049138A">
                              <w:br/>
                              <w:t>Praktische Studiensemester</w:t>
                            </w:r>
                          </w:p>
                          <w:p w14:paraId="0EDB8A72" w14:textId="77777777" w:rsidR="00EF4FAB" w:rsidRPr="0049138A" w:rsidRDefault="00EF4FAB" w:rsidP="0049138A">
                            <w:pPr>
                              <w:shd w:val="clear" w:color="auto" w:fill="FFFFFF" w:themeFill="background1"/>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8E2A0" id="_x0000_t202" coordsize="21600,21600" o:spt="202" path="m,l,21600r21600,l21600,xe">
                <v:stroke joinstyle="miter"/>
                <v:path gradientshapeok="t" o:connecttype="rect"/>
              </v:shapetype>
              <v:shape id="Textfeld 4" o:spid="_x0000_s1148" type="#_x0000_t202" style="position:absolute;margin-left:-16.65pt;margin-top:134.15pt;width:495.6pt;height:87.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" filled="f" stroked="f" strokeweight=".5pt">
                <v:textbox>
                  <w:txbxContent>
                    <w:p w14:paraId="48415EB8" w14:textId="77777777" w:rsidR="00EF4FAB" w:rsidRPr="0049138A" w:rsidRDefault="00EF4FAB" w:rsidP="0049138A">
                      <w:pPr>
                        <w:pStyle w:val="Titel"/>
                        <w:shd w:val="clear" w:color="auto" w:fill="FFFFFF" w:themeFill="background1"/>
                      </w:pPr>
                      <w:r w:rsidRPr="0049138A">
                        <w:t xml:space="preserve">Bericht über das </w:t>
                      </w:r>
                      <w:r w:rsidRPr="0049138A">
                        <w:br/>
                        <w:t>Praktische Studiensemester</w:t>
                      </w:r>
                    </w:p>
                    <w:p w14:paraId="0EDB8A72" w14:textId="77777777" w:rsidR="00EF4FAB" w:rsidRPr="0049138A" w:rsidRDefault="00EF4FAB" w:rsidP="0049138A">
                      <w:pPr>
                        <w:shd w:val="clear" w:color="auto" w:fill="FFFFFF" w:themeFill="background1"/>
                        <w:rPr>
                          <w:sz w:val="28"/>
                        </w:rPr>
                      </w:pPr>
                    </w:p>
                  </w:txbxContent>
                </v:textbox>
                <w10:wrap type="square" anchorx="margin" anchory="margin"/>
              </v:shape>
            </w:pict>
          </mc:Fallback>
        </mc:AlternateContent>
      </w:r>
    </w:p>
    <w:p w14:paraId="74E1D916" w14:textId="757E2590" w:rsidR="008072BB" w:rsidRDefault="0049138A" w:rsidP="007F403B">
      <w:pPr>
        <w:pStyle w:val="Titel"/>
        <w:rPr>
          <w:rFonts w:ascii="Arial" w:eastAsiaTheme="minorHAnsi" w:hAnsi="Arial" w:cstheme="minorBidi"/>
          <w:b w:val="0"/>
          <w:color w:val="auto"/>
          <w:spacing w:val="0"/>
          <w:kern w:val="0"/>
          <w:sz w:val="24"/>
          <w:szCs w:val="22"/>
        </w:rPr>
      </w:pPr>
      <w:r>
        <w:rPr>
          <w:noProof/>
          <w:lang w:eastAsia="de-DE"/>
        </w:rPr>
        <mc:AlternateContent>
          <mc:Choice Requires="wps">
            <w:drawing>
              <wp:anchor distT="0" distB="0" distL="114300" distR="114300" simplePos="0" relativeHeight="251663360" behindDoc="0" locked="0" layoutInCell="1" allowOverlap="1" wp14:anchorId="59006065" wp14:editId="157D27A7">
                <wp:simplePos x="0" y="0"/>
                <wp:positionH relativeFrom="margin">
                  <wp:posOffset>-151695</wp:posOffset>
                </wp:positionH>
                <wp:positionV relativeFrom="margin">
                  <wp:posOffset>3046730</wp:posOffset>
                </wp:positionV>
                <wp:extent cx="3611880" cy="4084320"/>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3611880" cy="4084320"/>
                        </a:xfrm>
                        <a:prstGeom prst="rect">
                          <a:avLst/>
                        </a:prstGeom>
                        <a:noFill/>
                        <a:ln w="6350">
                          <a:noFill/>
                        </a:ln>
                      </wps:spPr>
                      <wps:txbx>
                        <w:txbxContent>
                          <w:p w14:paraId="2B21624E" w14:textId="4065AB68" w:rsidR="00EF4FAB" w:rsidRPr="00326DAF" w:rsidRDefault="00EF4FAB" w:rsidP="0049138A">
                            <w:pPr>
                              <w:rPr>
                                <w:sz w:val="28"/>
                              </w:rPr>
                            </w:pPr>
                            <w:r>
                              <w:rPr>
                                <w:sz w:val="28"/>
                              </w:rPr>
                              <w:t>vom 01.03.2022</w:t>
                            </w:r>
                            <w:r w:rsidRPr="00326DAF">
                              <w:rPr>
                                <w:sz w:val="28"/>
                              </w:rPr>
                              <w:t xml:space="preserve"> bis </w:t>
                            </w:r>
                            <w:r>
                              <w:rPr>
                                <w:sz w:val="28"/>
                              </w:rPr>
                              <w:t>31.08.2022</w:t>
                            </w:r>
                            <w:r w:rsidRPr="00326DAF">
                              <w:rPr>
                                <w:sz w:val="28"/>
                              </w:rPr>
                              <w:t xml:space="preserve"> </w:t>
                            </w:r>
                          </w:p>
                          <w:p w14:paraId="3E7E49E3" w14:textId="5F3F0FDE" w:rsidR="00EF4FAB" w:rsidRPr="00326DAF" w:rsidRDefault="00EF4FAB" w:rsidP="0049138A">
                            <w:pPr>
                              <w:rPr>
                                <w:sz w:val="28"/>
                              </w:rPr>
                            </w:pPr>
                            <w:r w:rsidRPr="00326DAF">
                              <w:rPr>
                                <w:sz w:val="28"/>
                              </w:rPr>
                              <w:t>bei</w:t>
                            </w:r>
                            <w:r>
                              <w:rPr>
                                <w:sz w:val="28"/>
                              </w:rPr>
                              <w:t xml:space="preserve"> SEITENBAU</w:t>
                            </w:r>
                          </w:p>
                          <w:p w14:paraId="4942CB34" w14:textId="77777777" w:rsidR="00EF4FAB" w:rsidRDefault="00EF4FAB" w:rsidP="0049138A">
                            <w:pPr>
                              <w:rPr>
                                <w:sz w:val="28"/>
                              </w:rPr>
                            </w:pPr>
                            <w:r w:rsidRPr="00326DAF">
                              <w:rPr>
                                <w:sz w:val="28"/>
                              </w:rPr>
                              <w:t xml:space="preserve">Abteilung  </w:t>
                            </w:r>
                            <w:r>
                              <w:rPr>
                                <w:sz w:val="28"/>
                              </w:rPr>
                              <w:tab/>
                              <w:t xml:space="preserve">Software </w:t>
                            </w:r>
                            <w:proofErr w:type="spellStart"/>
                            <w:r>
                              <w:rPr>
                                <w:sz w:val="28"/>
                              </w:rPr>
                              <w:t>Developement</w:t>
                            </w:r>
                            <w:proofErr w:type="spellEnd"/>
                            <w:r>
                              <w:rPr>
                                <w:sz w:val="28"/>
                              </w:rPr>
                              <w:t xml:space="preserve"> </w:t>
                            </w:r>
                          </w:p>
                          <w:p w14:paraId="27F11F8B" w14:textId="227A76FD" w:rsidR="00EF4FAB" w:rsidRPr="00326DAF" w:rsidRDefault="00EF4FAB" w:rsidP="00473A7B">
                            <w:pPr>
                              <w:ind w:left="708" w:firstLine="708"/>
                              <w:rPr>
                                <w:sz w:val="28"/>
                              </w:rPr>
                            </w:pPr>
                            <w:r>
                              <w:rPr>
                                <w:sz w:val="28"/>
                              </w:rPr>
                              <w:t>and Services</w:t>
                            </w:r>
                            <w:r w:rsidRPr="00326DAF">
                              <w:rPr>
                                <w:sz w:val="28"/>
                              </w:rPr>
                              <w:t xml:space="preserve"> </w:t>
                            </w:r>
                          </w:p>
                          <w:p w14:paraId="7E9B2805" w14:textId="1966DD30" w:rsidR="00EF4FAB" w:rsidRPr="00326DAF" w:rsidRDefault="00EF4FAB" w:rsidP="0049138A">
                            <w:pPr>
                              <w:rPr>
                                <w:sz w:val="28"/>
                              </w:rPr>
                            </w:pPr>
                          </w:p>
                          <w:p w14:paraId="1A402C44" w14:textId="6738CA5D" w:rsidR="00EF4FAB" w:rsidRPr="00326DAF" w:rsidRDefault="00EF4FAB" w:rsidP="0049138A">
                            <w:pPr>
                              <w:rPr>
                                <w:b/>
                                <w:sz w:val="28"/>
                              </w:rPr>
                            </w:pPr>
                            <w:r w:rsidRPr="00326DAF">
                              <w:rPr>
                                <w:b/>
                                <w:sz w:val="28"/>
                              </w:rPr>
                              <w:t xml:space="preserve">Praktikant/in: </w:t>
                            </w:r>
                            <w:r w:rsidRPr="00326DAF">
                              <w:rPr>
                                <w:b/>
                                <w:sz w:val="28"/>
                              </w:rPr>
                              <w:tab/>
                            </w:r>
                            <w:r>
                              <w:rPr>
                                <w:b/>
                                <w:sz w:val="28"/>
                              </w:rPr>
                              <w:t>Jannis Liebscher</w:t>
                            </w:r>
                            <w:r>
                              <w:rPr>
                                <w:b/>
                                <w:sz w:val="28"/>
                              </w:rPr>
                              <w:tab/>
                            </w:r>
                          </w:p>
                          <w:p w14:paraId="645963C0" w14:textId="1CAAC815" w:rsidR="00EF4FAB" w:rsidRDefault="00EF4FAB" w:rsidP="0049138A">
                            <w:pPr>
                              <w:rPr>
                                <w:sz w:val="28"/>
                              </w:rPr>
                            </w:pPr>
                            <w:proofErr w:type="spellStart"/>
                            <w:r w:rsidRPr="00326DAF">
                              <w:rPr>
                                <w:sz w:val="28"/>
                              </w:rPr>
                              <w:t>Matr</w:t>
                            </w:r>
                            <w:proofErr w:type="spellEnd"/>
                            <w:r w:rsidRPr="00326DAF">
                              <w:rPr>
                                <w:sz w:val="28"/>
                              </w:rPr>
                              <w:t xml:space="preserve">,. Nr.: </w:t>
                            </w:r>
                            <w:r>
                              <w:rPr>
                                <w:sz w:val="28"/>
                              </w:rPr>
                              <w:tab/>
                            </w:r>
                            <w:r>
                              <w:rPr>
                                <w:sz w:val="28"/>
                              </w:rPr>
                              <w:tab/>
                              <w:t>301645</w:t>
                            </w:r>
                          </w:p>
                          <w:p w14:paraId="6ED3BA8D" w14:textId="7506BB98" w:rsidR="00EF4FAB" w:rsidRPr="00326DAF" w:rsidRDefault="00EF4FAB" w:rsidP="0049138A">
                            <w:pPr>
                              <w:rPr>
                                <w:sz w:val="28"/>
                              </w:rPr>
                            </w:pPr>
                            <w:r>
                              <w:rPr>
                                <w:sz w:val="28"/>
                              </w:rPr>
                              <w:t xml:space="preserve">Studiengang: </w:t>
                            </w:r>
                            <w:r>
                              <w:rPr>
                                <w:sz w:val="28"/>
                              </w:rPr>
                              <w:tab/>
                              <w:t>AIN</w:t>
                            </w:r>
                            <w:r>
                              <w:rPr>
                                <w:sz w:val="28"/>
                              </w:rPr>
                              <w:tab/>
                            </w:r>
                          </w:p>
                          <w:p w14:paraId="58EC0DE1" w14:textId="77777777" w:rsidR="00EF4FAB" w:rsidRDefault="00EF4FAB" w:rsidP="00473A7B">
                            <w:pPr>
                              <w:ind w:left="708" w:hanging="708"/>
                              <w:rPr>
                                <w:sz w:val="28"/>
                              </w:rPr>
                            </w:pPr>
                            <w:proofErr w:type="spellStart"/>
                            <w:r w:rsidRPr="00326DAF">
                              <w:rPr>
                                <w:sz w:val="28"/>
                              </w:rPr>
                              <w:t>Fimenbetreuer</w:t>
                            </w:r>
                            <w:proofErr w:type="spellEnd"/>
                            <w:r w:rsidRPr="00326DAF">
                              <w:rPr>
                                <w:sz w:val="28"/>
                              </w:rPr>
                              <w:t xml:space="preserve">/in: </w:t>
                            </w:r>
                            <w:r>
                              <w:rPr>
                                <w:sz w:val="28"/>
                              </w:rPr>
                              <w:tab/>
                              <w:t xml:space="preserve">Developer, </w:t>
                            </w:r>
                          </w:p>
                          <w:p w14:paraId="611D6E23" w14:textId="09103941" w:rsidR="00EF4FAB" w:rsidRPr="00326DAF" w:rsidRDefault="00EF4FAB" w:rsidP="00473A7B">
                            <w:pPr>
                              <w:ind w:left="2124" w:firstLine="708"/>
                              <w:rPr>
                                <w:sz w:val="28"/>
                              </w:rPr>
                            </w:pPr>
                            <w:r>
                              <w:rPr>
                                <w:sz w:val="28"/>
                              </w:rPr>
                              <w:t>Kath</w:t>
                            </w:r>
                            <w:r w:rsidR="003A705E">
                              <w:rPr>
                                <w:sz w:val="28"/>
                              </w:rPr>
                              <w:t>r</w:t>
                            </w:r>
                            <w:r>
                              <w:rPr>
                                <w:sz w:val="28"/>
                              </w:rPr>
                              <w:t>in Wolpers</w:t>
                            </w:r>
                          </w:p>
                          <w:p w14:paraId="1493CD48" w14:textId="61EAD592" w:rsidR="00EF4FAB" w:rsidRPr="00326DAF" w:rsidRDefault="003A705E" w:rsidP="0049138A">
                            <w:pPr>
                              <w:rPr>
                                <w:sz w:val="28"/>
                              </w:rPr>
                            </w:pPr>
                            <w:r>
                              <w:rPr>
                                <w:sz w:val="28"/>
                              </w:rPr>
                              <w:t xml:space="preserve">Datum der Abgabe: </w:t>
                            </w:r>
                            <w:r>
                              <w:rPr>
                                <w:sz w:val="28"/>
                              </w:rPr>
                              <w:tab/>
                              <w:t>17.10.2022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06065" id="Textfeld 1" o:spid="_x0000_s1149" type="#_x0000_t202" style="position:absolute;margin-left:-11.95pt;margin-top:239.9pt;width:284.4pt;height:32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" filled="f" stroked="f" strokeweight=".5pt">
                <v:textbox>
                  <w:txbxContent>
                    <w:p w14:paraId="2B21624E" w14:textId="4065AB68" w:rsidR="00EF4FAB" w:rsidRPr="00326DAF" w:rsidRDefault="00EF4FAB" w:rsidP="0049138A">
                      <w:pPr>
                        <w:rPr>
                          <w:sz w:val="28"/>
                        </w:rPr>
                      </w:pPr>
                      <w:r>
                        <w:rPr>
                          <w:sz w:val="28"/>
                        </w:rPr>
                        <w:t>vom 01.03.2022</w:t>
                      </w:r>
                      <w:r w:rsidRPr="00326DAF">
                        <w:rPr>
                          <w:sz w:val="28"/>
                        </w:rPr>
                        <w:t xml:space="preserve"> bis </w:t>
                      </w:r>
                      <w:r>
                        <w:rPr>
                          <w:sz w:val="28"/>
                        </w:rPr>
                        <w:t>31.08.2022</w:t>
                      </w:r>
                      <w:r w:rsidRPr="00326DAF">
                        <w:rPr>
                          <w:sz w:val="28"/>
                        </w:rPr>
                        <w:t xml:space="preserve"> </w:t>
                      </w:r>
                    </w:p>
                    <w:p w14:paraId="3E7E49E3" w14:textId="5F3F0FDE" w:rsidR="00EF4FAB" w:rsidRPr="00326DAF" w:rsidRDefault="00EF4FAB" w:rsidP="0049138A">
                      <w:pPr>
                        <w:rPr>
                          <w:sz w:val="28"/>
                        </w:rPr>
                      </w:pPr>
                      <w:r w:rsidRPr="00326DAF">
                        <w:rPr>
                          <w:sz w:val="28"/>
                        </w:rPr>
                        <w:t>bei</w:t>
                      </w:r>
                      <w:r>
                        <w:rPr>
                          <w:sz w:val="28"/>
                        </w:rPr>
                        <w:t xml:space="preserve"> SEITENBAU</w:t>
                      </w:r>
                    </w:p>
                    <w:p w14:paraId="4942CB34" w14:textId="77777777" w:rsidR="00EF4FAB" w:rsidRDefault="00EF4FAB" w:rsidP="0049138A">
                      <w:pPr>
                        <w:rPr>
                          <w:sz w:val="28"/>
                        </w:rPr>
                      </w:pPr>
                      <w:r w:rsidRPr="00326DAF">
                        <w:rPr>
                          <w:sz w:val="28"/>
                        </w:rPr>
                        <w:t xml:space="preserve">Abteilung  </w:t>
                      </w:r>
                      <w:r>
                        <w:rPr>
                          <w:sz w:val="28"/>
                        </w:rPr>
                        <w:tab/>
                        <w:t xml:space="preserve">Software </w:t>
                      </w:r>
                      <w:proofErr w:type="spellStart"/>
                      <w:r>
                        <w:rPr>
                          <w:sz w:val="28"/>
                        </w:rPr>
                        <w:t>Developement</w:t>
                      </w:r>
                      <w:proofErr w:type="spellEnd"/>
                      <w:r>
                        <w:rPr>
                          <w:sz w:val="28"/>
                        </w:rPr>
                        <w:t xml:space="preserve"> </w:t>
                      </w:r>
                    </w:p>
                    <w:p w14:paraId="27F11F8B" w14:textId="227A76FD" w:rsidR="00EF4FAB" w:rsidRPr="00326DAF" w:rsidRDefault="00EF4FAB" w:rsidP="00473A7B">
                      <w:pPr>
                        <w:ind w:left="708" w:firstLine="708"/>
                        <w:rPr>
                          <w:sz w:val="28"/>
                        </w:rPr>
                      </w:pPr>
                      <w:r>
                        <w:rPr>
                          <w:sz w:val="28"/>
                        </w:rPr>
                        <w:t>and Services</w:t>
                      </w:r>
                      <w:r w:rsidRPr="00326DAF">
                        <w:rPr>
                          <w:sz w:val="28"/>
                        </w:rPr>
                        <w:t xml:space="preserve"> </w:t>
                      </w:r>
                    </w:p>
                    <w:p w14:paraId="7E9B2805" w14:textId="1966DD30" w:rsidR="00EF4FAB" w:rsidRPr="00326DAF" w:rsidRDefault="00EF4FAB" w:rsidP="0049138A">
                      <w:pPr>
                        <w:rPr>
                          <w:sz w:val="28"/>
                        </w:rPr>
                      </w:pPr>
                    </w:p>
                    <w:p w14:paraId="1A402C44" w14:textId="6738CA5D" w:rsidR="00EF4FAB" w:rsidRPr="00326DAF" w:rsidRDefault="00EF4FAB" w:rsidP="0049138A">
                      <w:pPr>
                        <w:rPr>
                          <w:b/>
                          <w:sz w:val="28"/>
                        </w:rPr>
                      </w:pPr>
                      <w:r w:rsidRPr="00326DAF">
                        <w:rPr>
                          <w:b/>
                          <w:sz w:val="28"/>
                        </w:rPr>
                        <w:t xml:space="preserve">Praktikant/in: </w:t>
                      </w:r>
                      <w:r w:rsidRPr="00326DAF">
                        <w:rPr>
                          <w:b/>
                          <w:sz w:val="28"/>
                        </w:rPr>
                        <w:tab/>
                      </w:r>
                      <w:r>
                        <w:rPr>
                          <w:b/>
                          <w:sz w:val="28"/>
                        </w:rPr>
                        <w:t>Jannis Liebscher</w:t>
                      </w:r>
                      <w:r>
                        <w:rPr>
                          <w:b/>
                          <w:sz w:val="28"/>
                        </w:rPr>
                        <w:tab/>
                      </w:r>
                    </w:p>
                    <w:p w14:paraId="645963C0" w14:textId="1CAAC815" w:rsidR="00EF4FAB" w:rsidRDefault="00EF4FAB" w:rsidP="0049138A">
                      <w:pPr>
                        <w:rPr>
                          <w:sz w:val="28"/>
                        </w:rPr>
                      </w:pPr>
                      <w:proofErr w:type="spellStart"/>
                      <w:r w:rsidRPr="00326DAF">
                        <w:rPr>
                          <w:sz w:val="28"/>
                        </w:rPr>
                        <w:t>Matr</w:t>
                      </w:r>
                      <w:proofErr w:type="spellEnd"/>
                      <w:r w:rsidRPr="00326DAF">
                        <w:rPr>
                          <w:sz w:val="28"/>
                        </w:rPr>
                        <w:t xml:space="preserve">,. Nr.: </w:t>
                      </w:r>
                      <w:r>
                        <w:rPr>
                          <w:sz w:val="28"/>
                        </w:rPr>
                        <w:tab/>
                      </w:r>
                      <w:r>
                        <w:rPr>
                          <w:sz w:val="28"/>
                        </w:rPr>
                        <w:tab/>
                        <w:t>301645</w:t>
                      </w:r>
                    </w:p>
                    <w:p w14:paraId="6ED3BA8D" w14:textId="7506BB98" w:rsidR="00EF4FAB" w:rsidRPr="00326DAF" w:rsidRDefault="00EF4FAB" w:rsidP="0049138A">
                      <w:pPr>
                        <w:rPr>
                          <w:sz w:val="28"/>
                        </w:rPr>
                      </w:pPr>
                      <w:r>
                        <w:rPr>
                          <w:sz w:val="28"/>
                        </w:rPr>
                        <w:t xml:space="preserve">Studiengang: </w:t>
                      </w:r>
                      <w:r>
                        <w:rPr>
                          <w:sz w:val="28"/>
                        </w:rPr>
                        <w:tab/>
                        <w:t>AIN</w:t>
                      </w:r>
                      <w:r>
                        <w:rPr>
                          <w:sz w:val="28"/>
                        </w:rPr>
                        <w:tab/>
                      </w:r>
                    </w:p>
                    <w:p w14:paraId="58EC0DE1" w14:textId="77777777" w:rsidR="00EF4FAB" w:rsidRDefault="00EF4FAB" w:rsidP="00473A7B">
                      <w:pPr>
                        <w:ind w:left="708" w:hanging="708"/>
                        <w:rPr>
                          <w:sz w:val="28"/>
                        </w:rPr>
                      </w:pPr>
                      <w:proofErr w:type="spellStart"/>
                      <w:r w:rsidRPr="00326DAF">
                        <w:rPr>
                          <w:sz w:val="28"/>
                        </w:rPr>
                        <w:t>Fimenbetreuer</w:t>
                      </w:r>
                      <w:proofErr w:type="spellEnd"/>
                      <w:r w:rsidRPr="00326DAF">
                        <w:rPr>
                          <w:sz w:val="28"/>
                        </w:rPr>
                        <w:t xml:space="preserve">/in: </w:t>
                      </w:r>
                      <w:r>
                        <w:rPr>
                          <w:sz w:val="28"/>
                        </w:rPr>
                        <w:tab/>
                        <w:t xml:space="preserve">Developer, </w:t>
                      </w:r>
                    </w:p>
                    <w:p w14:paraId="611D6E23" w14:textId="09103941" w:rsidR="00EF4FAB" w:rsidRPr="00326DAF" w:rsidRDefault="00EF4FAB" w:rsidP="00473A7B">
                      <w:pPr>
                        <w:ind w:left="2124" w:firstLine="708"/>
                        <w:rPr>
                          <w:sz w:val="28"/>
                        </w:rPr>
                      </w:pPr>
                      <w:r>
                        <w:rPr>
                          <w:sz w:val="28"/>
                        </w:rPr>
                        <w:t>Kath</w:t>
                      </w:r>
                      <w:r w:rsidR="003A705E">
                        <w:rPr>
                          <w:sz w:val="28"/>
                        </w:rPr>
                        <w:t>r</w:t>
                      </w:r>
                      <w:r>
                        <w:rPr>
                          <w:sz w:val="28"/>
                        </w:rPr>
                        <w:t>in Wolpers</w:t>
                      </w:r>
                    </w:p>
                    <w:p w14:paraId="1493CD48" w14:textId="61EAD592" w:rsidR="00EF4FAB" w:rsidRPr="00326DAF" w:rsidRDefault="003A705E" w:rsidP="0049138A">
                      <w:pPr>
                        <w:rPr>
                          <w:sz w:val="28"/>
                        </w:rPr>
                      </w:pPr>
                      <w:r>
                        <w:rPr>
                          <w:sz w:val="28"/>
                        </w:rPr>
                        <w:t xml:space="preserve">Datum der Abgabe: </w:t>
                      </w:r>
                      <w:r>
                        <w:rPr>
                          <w:sz w:val="28"/>
                        </w:rPr>
                        <w:tab/>
                        <w:t>17.10.2022</w:t>
                      </w:r>
                    </w:p>
                  </w:txbxContent>
                </v:textbox>
                <w10:wrap type="square" anchorx="margin" anchory="margin"/>
              </v:shape>
            </w:pict>
          </mc:Fallback>
        </mc:AlternateContent>
      </w:r>
    </w:p>
    <w:p w14:paraId="79AD5327" w14:textId="5076B803" w:rsidR="003C35CA" w:rsidRDefault="003C35CA" w:rsidP="003C35CA"/>
    <w:p w14:paraId="095C06CB" w14:textId="25CC8218" w:rsidR="003C35CA" w:rsidRDefault="003C35CA" w:rsidP="003C35CA"/>
    <w:p w14:paraId="4DACDDDD" w14:textId="7B7B5658" w:rsidR="00BE1ED5" w:rsidRDefault="00BE1ED5" w:rsidP="003C35CA"/>
    <w:p w14:paraId="5F79FDA0" w14:textId="78DC5F23" w:rsidR="003C35CA" w:rsidRDefault="003C35CA" w:rsidP="003C35CA"/>
    <w:p w14:paraId="00C13A5D" w14:textId="254418AF" w:rsidR="001C7FB5" w:rsidRDefault="001C7FB5" w:rsidP="003C35CA"/>
    <w:p w14:paraId="0FE8BD82" w14:textId="77777777" w:rsidR="001C7FB5" w:rsidRDefault="001C7FB5" w:rsidP="003C35CA">
      <w:pPr>
        <w:sectPr w:rsidR="001C7FB5" w:rsidSect="007C3E2F">
          <w:type w:val="continuous"/>
          <w:pgSz w:w="11906" w:h="16838" w:code="9"/>
          <w:pgMar w:top="1418" w:right="1134" w:bottom="1134" w:left="1701" w:header="709" w:footer="709" w:gutter="0"/>
          <w:cols w:space="708"/>
          <w:docGrid w:linePitch="360"/>
        </w:sectPr>
      </w:pPr>
    </w:p>
    <w:sdt>
      <w:sdtPr>
        <w:rPr>
          <w:rFonts w:ascii="Arial" w:eastAsiaTheme="minorHAnsi" w:hAnsi="Arial" w:cstheme="minorBidi"/>
          <w:color w:val="auto"/>
          <w:sz w:val="24"/>
          <w:szCs w:val="22"/>
          <w:lang w:eastAsia="en-US"/>
        </w:rPr>
        <w:id w:val="-942301081"/>
        <w:docPartObj>
          <w:docPartGallery w:val="Table of Contents"/>
          <w:docPartUnique/>
        </w:docPartObj>
      </w:sdtPr>
      <w:sdtEndPr>
        <w:rPr>
          <w:b/>
          <w:bCs/>
        </w:rPr>
      </w:sdtEndPr>
      <w:sdtContent>
        <w:p w14:paraId="6EBACEC9" w14:textId="77777777" w:rsidR="00F33184" w:rsidRPr="00F33184" w:rsidRDefault="00F33184" w:rsidP="00D854C7">
          <w:pPr>
            <w:pStyle w:val="Inhaltsverzeichnisberschrift"/>
            <w:rPr>
              <w:rFonts w:ascii="Arial" w:hAnsi="Arial" w:cs="Arial"/>
              <w:b/>
              <w:color w:val="000000" w:themeColor="text1"/>
              <w:sz w:val="40"/>
              <w:szCs w:val="40"/>
            </w:rPr>
          </w:pPr>
          <w:r w:rsidRPr="00F33184">
            <w:rPr>
              <w:rFonts w:ascii="Arial" w:hAnsi="Arial" w:cs="Arial"/>
              <w:b/>
              <w:color w:val="000000" w:themeColor="text1"/>
              <w:sz w:val="40"/>
              <w:szCs w:val="40"/>
            </w:rPr>
            <w:t>Inhalt</w:t>
          </w:r>
        </w:p>
        <w:p w14:paraId="2A893F73" w14:textId="77777777" w:rsidR="003B3C53" w:rsidRDefault="00F33184">
          <w:pPr>
            <w:pStyle w:val="Verzeichnis1"/>
            <w:tabs>
              <w:tab w:val="right" w:leader="dot" w:pos="9061"/>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16909663" w:history="1">
            <w:r w:rsidR="003B3C53" w:rsidRPr="006E0395">
              <w:rPr>
                <w:rStyle w:val="Hyperlink"/>
                <w:noProof/>
              </w:rPr>
              <w:t>Abkürzungsverzeichnis</w:t>
            </w:r>
            <w:r w:rsidR="003B3C53">
              <w:rPr>
                <w:noProof/>
                <w:webHidden/>
              </w:rPr>
              <w:tab/>
            </w:r>
            <w:r w:rsidR="003B3C53">
              <w:rPr>
                <w:noProof/>
                <w:webHidden/>
              </w:rPr>
              <w:fldChar w:fldCharType="begin"/>
            </w:r>
            <w:r w:rsidR="003B3C53">
              <w:rPr>
                <w:noProof/>
                <w:webHidden/>
              </w:rPr>
              <w:instrText xml:space="preserve"> PAGEREF _Toc116909663 \h </w:instrText>
            </w:r>
            <w:r w:rsidR="003B3C53">
              <w:rPr>
                <w:noProof/>
                <w:webHidden/>
              </w:rPr>
            </w:r>
            <w:r w:rsidR="003B3C53">
              <w:rPr>
                <w:noProof/>
                <w:webHidden/>
              </w:rPr>
              <w:fldChar w:fldCharType="separate"/>
            </w:r>
            <w:r w:rsidR="001E0750">
              <w:rPr>
                <w:noProof/>
                <w:webHidden/>
              </w:rPr>
              <w:t>3</w:t>
            </w:r>
            <w:r w:rsidR="003B3C53">
              <w:rPr>
                <w:noProof/>
                <w:webHidden/>
              </w:rPr>
              <w:fldChar w:fldCharType="end"/>
            </w:r>
          </w:hyperlink>
        </w:p>
        <w:p w14:paraId="6E53EB20" w14:textId="77777777" w:rsidR="003B3C53" w:rsidRDefault="003B3C53">
          <w:pPr>
            <w:pStyle w:val="Verzeichnis1"/>
            <w:tabs>
              <w:tab w:val="right" w:leader="dot" w:pos="9061"/>
            </w:tabs>
            <w:rPr>
              <w:rFonts w:asciiTheme="minorHAnsi" w:eastAsiaTheme="minorEastAsia" w:hAnsiTheme="minorHAnsi"/>
              <w:noProof/>
              <w:sz w:val="22"/>
              <w:lang w:eastAsia="de-DE"/>
            </w:rPr>
          </w:pPr>
          <w:hyperlink w:anchor="_Toc116909664" w:history="1">
            <w:r w:rsidRPr="006E0395">
              <w:rPr>
                <w:rStyle w:val="Hyperlink"/>
                <w:noProof/>
              </w:rPr>
              <w:t>Abbildungsverzeichnis</w:t>
            </w:r>
            <w:r>
              <w:rPr>
                <w:noProof/>
                <w:webHidden/>
              </w:rPr>
              <w:tab/>
            </w:r>
            <w:r>
              <w:rPr>
                <w:noProof/>
                <w:webHidden/>
              </w:rPr>
              <w:fldChar w:fldCharType="begin"/>
            </w:r>
            <w:r>
              <w:rPr>
                <w:noProof/>
                <w:webHidden/>
              </w:rPr>
              <w:instrText xml:space="preserve"> PAGEREF _Toc116909664 \h </w:instrText>
            </w:r>
            <w:r>
              <w:rPr>
                <w:noProof/>
                <w:webHidden/>
              </w:rPr>
            </w:r>
            <w:r>
              <w:rPr>
                <w:noProof/>
                <w:webHidden/>
              </w:rPr>
              <w:fldChar w:fldCharType="separate"/>
            </w:r>
            <w:r w:rsidR="001E0750">
              <w:rPr>
                <w:noProof/>
                <w:webHidden/>
              </w:rPr>
              <w:t>4</w:t>
            </w:r>
            <w:r>
              <w:rPr>
                <w:noProof/>
                <w:webHidden/>
              </w:rPr>
              <w:fldChar w:fldCharType="end"/>
            </w:r>
          </w:hyperlink>
        </w:p>
        <w:p w14:paraId="24702E5A" w14:textId="77777777" w:rsidR="003B3C53" w:rsidRDefault="003B3C53">
          <w:pPr>
            <w:pStyle w:val="Verzeichnis1"/>
            <w:tabs>
              <w:tab w:val="left" w:pos="480"/>
              <w:tab w:val="right" w:leader="dot" w:pos="9061"/>
            </w:tabs>
            <w:rPr>
              <w:rFonts w:asciiTheme="minorHAnsi" w:eastAsiaTheme="minorEastAsia" w:hAnsiTheme="minorHAnsi"/>
              <w:noProof/>
              <w:sz w:val="22"/>
              <w:lang w:eastAsia="de-DE"/>
            </w:rPr>
          </w:pPr>
          <w:hyperlink w:anchor="_Toc116909665" w:history="1">
            <w:r w:rsidRPr="006E0395">
              <w:rPr>
                <w:rStyle w:val="Hyperlink"/>
                <w:noProof/>
              </w:rPr>
              <w:t>1</w:t>
            </w:r>
            <w:r>
              <w:rPr>
                <w:rFonts w:asciiTheme="minorHAnsi" w:eastAsiaTheme="minorEastAsia" w:hAnsiTheme="minorHAnsi"/>
                <w:noProof/>
                <w:sz w:val="22"/>
                <w:lang w:eastAsia="de-DE"/>
              </w:rPr>
              <w:tab/>
            </w:r>
            <w:r w:rsidRPr="006E0395">
              <w:rPr>
                <w:rStyle w:val="Hyperlink"/>
                <w:noProof/>
              </w:rPr>
              <w:t>Einleitung</w:t>
            </w:r>
            <w:r>
              <w:rPr>
                <w:noProof/>
                <w:webHidden/>
              </w:rPr>
              <w:tab/>
            </w:r>
            <w:r>
              <w:rPr>
                <w:noProof/>
                <w:webHidden/>
              </w:rPr>
              <w:fldChar w:fldCharType="begin"/>
            </w:r>
            <w:r>
              <w:rPr>
                <w:noProof/>
                <w:webHidden/>
              </w:rPr>
              <w:instrText xml:space="preserve"> PAGEREF _Toc116909665 \h </w:instrText>
            </w:r>
            <w:r>
              <w:rPr>
                <w:noProof/>
                <w:webHidden/>
              </w:rPr>
            </w:r>
            <w:r>
              <w:rPr>
                <w:noProof/>
                <w:webHidden/>
              </w:rPr>
              <w:fldChar w:fldCharType="separate"/>
            </w:r>
            <w:r w:rsidR="001E0750">
              <w:rPr>
                <w:noProof/>
                <w:webHidden/>
              </w:rPr>
              <w:t>5</w:t>
            </w:r>
            <w:r>
              <w:rPr>
                <w:noProof/>
                <w:webHidden/>
              </w:rPr>
              <w:fldChar w:fldCharType="end"/>
            </w:r>
          </w:hyperlink>
        </w:p>
        <w:p w14:paraId="7EAEF2C1" w14:textId="77777777" w:rsidR="003B3C53" w:rsidRDefault="003B3C53">
          <w:pPr>
            <w:pStyle w:val="Verzeichnis1"/>
            <w:tabs>
              <w:tab w:val="left" w:pos="480"/>
              <w:tab w:val="right" w:leader="dot" w:pos="9061"/>
            </w:tabs>
            <w:rPr>
              <w:rFonts w:asciiTheme="minorHAnsi" w:eastAsiaTheme="minorEastAsia" w:hAnsiTheme="minorHAnsi"/>
              <w:noProof/>
              <w:sz w:val="22"/>
              <w:lang w:eastAsia="de-DE"/>
            </w:rPr>
          </w:pPr>
          <w:hyperlink w:anchor="_Toc116909666" w:history="1">
            <w:r w:rsidRPr="006E0395">
              <w:rPr>
                <w:rStyle w:val="Hyperlink"/>
                <w:noProof/>
              </w:rPr>
              <w:t>2</w:t>
            </w:r>
            <w:r>
              <w:rPr>
                <w:rFonts w:asciiTheme="minorHAnsi" w:eastAsiaTheme="minorEastAsia" w:hAnsiTheme="minorHAnsi"/>
                <w:noProof/>
                <w:sz w:val="22"/>
                <w:lang w:eastAsia="de-DE"/>
              </w:rPr>
              <w:tab/>
            </w:r>
            <w:r w:rsidRPr="006E0395">
              <w:rPr>
                <w:rStyle w:val="Hyperlink"/>
                <w:noProof/>
              </w:rPr>
              <w:t>Der Betrieb</w:t>
            </w:r>
            <w:r>
              <w:rPr>
                <w:noProof/>
                <w:webHidden/>
              </w:rPr>
              <w:tab/>
            </w:r>
            <w:r>
              <w:rPr>
                <w:noProof/>
                <w:webHidden/>
              </w:rPr>
              <w:fldChar w:fldCharType="begin"/>
            </w:r>
            <w:r>
              <w:rPr>
                <w:noProof/>
                <w:webHidden/>
              </w:rPr>
              <w:instrText xml:space="preserve"> PAGEREF _Toc116909666 \h </w:instrText>
            </w:r>
            <w:r>
              <w:rPr>
                <w:noProof/>
                <w:webHidden/>
              </w:rPr>
            </w:r>
            <w:r>
              <w:rPr>
                <w:noProof/>
                <w:webHidden/>
              </w:rPr>
              <w:fldChar w:fldCharType="separate"/>
            </w:r>
            <w:r w:rsidR="001E0750">
              <w:rPr>
                <w:noProof/>
                <w:webHidden/>
              </w:rPr>
              <w:t>6</w:t>
            </w:r>
            <w:r>
              <w:rPr>
                <w:noProof/>
                <w:webHidden/>
              </w:rPr>
              <w:fldChar w:fldCharType="end"/>
            </w:r>
          </w:hyperlink>
        </w:p>
        <w:p w14:paraId="18A3E1EF" w14:textId="77777777" w:rsidR="003B3C53" w:rsidRDefault="003B3C53">
          <w:pPr>
            <w:pStyle w:val="Verzeichnis1"/>
            <w:tabs>
              <w:tab w:val="left" w:pos="480"/>
              <w:tab w:val="right" w:leader="dot" w:pos="9061"/>
            </w:tabs>
            <w:rPr>
              <w:rFonts w:asciiTheme="minorHAnsi" w:eastAsiaTheme="minorEastAsia" w:hAnsiTheme="minorHAnsi"/>
              <w:noProof/>
              <w:sz w:val="22"/>
              <w:lang w:eastAsia="de-DE"/>
            </w:rPr>
          </w:pPr>
          <w:hyperlink w:anchor="_Toc116909667" w:history="1">
            <w:r w:rsidRPr="006E0395">
              <w:rPr>
                <w:rStyle w:val="Hyperlink"/>
                <w:noProof/>
              </w:rPr>
              <w:t>3</w:t>
            </w:r>
            <w:r>
              <w:rPr>
                <w:rFonts w:asciiTheme="minorHAnsi" w:eastAsiaTheme="minorEastAsia" w:hAnsiTheme="minorHAnsi"/>
                <w:noProof/>
                <w:sz w:val="22"/>
                <w:lang w:eastAsia="de-DE"/>
              </w:rPr>
              <w:tab/>
            </w:r>
            <w:r w:rsidRPr="006E0395">
              <w:rPr>
                <w:rStyle w:val="Hyperlink"/>
                <w:noProof/>
              </w:rPr>
              <w:t>Arbeitsweise</w:t>
            </w:r>
            <w:r>
              <w:rPr>
                <w:noProof/>
                <w:webHidden/>
              </w:rPr>
              <w:tab/>
            </w:r>
            <w:r>
              <w:rPr>
                <w:noProof/>
                <w:webHidden/>
              </w:rPr>
              <w:fldChar w:fldCharType="begin"/>
            </w:r>
            <w:r>
              <w:rPr>
                <w:noProof/>
                <w:webHidden/>
              </w:rPr>
              <w:instrText xml:space="preserve"> PAGEREF _Toc116909667 \h </w:instrText>
            </w:r>
            <w:r>
              <w:rPr>
                <w:noProof/>
                <w:webHidden/>
              </w:rPr>
            </w:r>
            <w:r>
              <w:rPr>
                <w:noProof/>
                <w:webHidden/>
              </w:rPr>
              <w:fldChar w:fldCharType="separate"/>
            </w:r>
            <w:r w:rsidR="001E0750">
              <w:rPr>
                <w:noProof/>
                <w:webHidden/>
              </w:rPr>
              <w:t>7</w:t>
            </w:r>
            <w:r>
              <w:rPr>
                <w:noProof/>
                <w:webHidden/>
              </w:rPr>
              <w:fldChar w:fldCharType="end"/>
            </w:r>
          </w:hyperlink>
        </w:p>
        <w:p w14:paraId="621F3F33" w14:textId="77777777" w:rsidR="003B3C53" w:rsidRDefault="003B3C53">
          <w:pPr>
            <w:pStyle w:val="Verzeichnis1"/>
            <w:tabs>
              <w:tab w:val="left" w:pos="480"/>
              <w:tab w:val="right" w:leader="dot" w:pos="9061"/>
            </w:tabs>
            <w:rPr>
              <w:rFonts w:asciiTheme="minorHAnsi" w:eastAsiaTheme="minorEastAsia" w:hAnsiTheme="minorHAnsi"/>
              <w:noProof/>
              <w:sz w:val="22"/>
              <w:lang w:eastAsia="de-DE"/>
            </w:rPr>
          </w:pPr>
          <w:hyperlink w:anchor="_Toc116909668" w:history="1">
            <w:r w:rsidRPr="006E0395">
              <w:rPr>
                <w:rStyle w:val="Hyperlink"/>
                <w:noProof/>
              </w:rPr>
              <w:t>4</w:t>
            </w:r>
            <w:r>
              <w:rPr>
                <w:rFonts w:asciiTheme="minorHAnsi" w:eastAsiaTheme="minorEastAsia" w:hAnsiTheme="minorHAnsi"/>
                <w:noProof/>
                <w:sz w:val="22"/>
                <w:lang w:eastAsia="de-DE"/>
              </w:rPr>
              <w:tab/>
            </w:r>
            <w:r w:rsidRPr="006E0395">
              <w:rPr>
                <w:rStyle w:val="Hyperlink"/>
                <w:noProof/>
              </w:rPr>
              <w:t>Bearbeitete Aufgaben / Projekte</w:t>
            </w:r>
            <w:r>
              <w:rPr>
                <w:noProof/>
                <w:webHidden/>
              </w:rPr>
              <w:tab/>
            </w:r>
            <w:r>
              <w:rPr>
                <w:noProof/>
                <w:webHidden/>
              </w:rPr>
              <w:fldChar w:fldCharType="begin"/>
            </w:r>
            <w:r>
              <w:rPr>
                <w:noProof/>
                <w:webHidden/>
              </w:rPr>
              <w:instrText xml:space="preserve"> PAGEREF _Toc116909668 \h </w:instrText>
            </w:r>
            <w:r>
              <w:rPr>
                <w:noProof/>
                <w:webHidden/>
              </w:rPr>
            </w:r>
            <w:r>
              <w:rPr>
                <w:noProof/>
                <w:webHidden/>
              </w:rPr>
              <w:fldChar w:fldCharType="separate"/>
            </w:r>
            <w:r w:rsidR="001E0750">
              <w:rPr>
                <w:noProof/>
                <w:webHidden/>
              </w:rPr>
              <w:t>8</w:t>
            </w:r>
            <w:r>
              <w:rPr>
                <w:noProof/>
                <w:webHidden/>
              </w:rPr>
              <w:fldChar w:fldCharType="end"/>
            </w:r>
          </w:hyperlink>
        </w:p>
        <w:p w14:paraId="63C87C44" w14:textId="77777777" w:rsidR="003B3C53" w:rsidRDefault="003B3C53">
          <w:pPr>
            <w:pStyle w:val="Verzeichnis2"/>
            <w:tabs>
              <w:tab w:val="right" w:leader="dot" w:pos="9061"/>
            </w:tabs>
            <w:rPr>
              <w:rFonts w:asciiTheme="minorHAnsi" w:eastAsiaTheme="minorEastAsia" w:hAnsiTheme="minorHAnsi"/>
              <w:noProof/>
              <w:sz w:val="22"/>
              <w:lang w:eastAsia="de-DE"/>
            </w:rPr>
          </w:pPr>
          <w:hyperlink w:anchor="_Toc116909669" w:history="1">
            <w:r w:rsidRPr="006E0395">
              <w:rPr>
                <w:rStyle w:val="Hyperlink"/>
                <w:noProof/>
              </w:rPr>
              <w:t>4.1 Aufgabe 1</w:t>
            </w:r>
            <w:r>
              <w:rPr>
                <w:noProof/>
                <w:webHidden/>
              </w:rPr>
              <w:tab/>
            </w:r>
            <w:r>
              <w:rPr>
                <w:noProof/>
                <w:webHidden/>
              </w:rPr>
              <w:fldChar w:fldCharType="begin"/>
            </w:r>
            <w:r>
              <w:rPr>
                <w:noProof/>
                <w:webHidden/>
              </w:rPr>
              <w:instrText xml:space="preserve"> PAGEREF _Toc116909669 \h </w:instrText>
            </w:r>
            <w:r>
              <w:rPr>
                <w:noProof/>
                <w:webHidden/>
              </w:rPr>
            </w:r>
            <w:r>
              <w:rPr>
                <w:noProof/>
                <w:webHidden/>
              </w:rPr>
              <w:fldChar w:fldCharType="separate"/>
            </w:r>
            <w:r w:rsidR="001E0750">
              <w:rPr>
                <w:noProof/>
                <w:webHidden/>
              </w:rPr>
              <w:t>8</w:t>
            </w:r>
            <w:r>
              <w:rPr>
                <w:noProof/>
                <w:webHidden/>
              </w:rPr>
              <w:fldChar w:fldCharType="end"/>
            </w:r>
          </w:hyperlink>
        </w:p>
        <w:p w14:paraId="1D541665" w14:textId="77777777" w:rsidR="003B3C53" w:rsidRDefault="003B3C53">
          <w:pPr>
            <w:pStyle w:val="Verzeichnis3"/>
            <w:tabs>
              <w:tab w:val="left" w:pos="1320"/>
              <w:tab w:val="right" w:leader="dot" w:pos="9061"/>
            </w:tabs>
            <w:rPr>
              <w:rFonts w:asciiTheme="minorHAnsi" w:eastAsiaTheme="minorEastAsia" w:hAnsiTheme="minorHAnsi"/>
              <w:noProof/>
              <w:sz w:val="22"/>
              <w:lang w:eastAsia="de-DE"/>
            </w:rPr>
          </w:pPr>
          <w:hyperlink w:anchor="_Toc116909670" w:history="1">
            <w:r w:rsidRPr="006E0395">
              <w:rPr>
                <w:rStyle w:val="Hyperlink"/>
                <w:noProof/>
              </w:rPr>
              <w:t>4.1.1</w:t>
            </w:r>
            <w:r>
              <w:rPr>
                <w:rFonts w:asciiTheme="minorHAnsi" w:eastAsiaTheme="minorEastAsia" w:hAnsiTheme="minorHAnsi"/>
                <w:noProof/>
                <w:sz w:val="22"/>
                <w:lang w:eastAsia="de-DE"/>
              </w:rPr>
              <w:tab/>
            </w:r>
            <w:r w:rsidRPr="006E0395">
              <w:rPr>
                <w:rStyle w:val="Hyperlink"/>
                <w:noProof/>
              </w:rPr>
              <w:t>Problembeschreibung</w:t>
            </w:r>
            <w:r>
              <w:rPr>
                <w:noProof/>
                <w:webHidden/>
              </w:rPr>
              <w:tab/>
            </w:r>
            <w:r>
              <w:rPr>
                <w:noProof/>
                <w:webHidden/>
              </w:rPr>
              <w:fldChar w:fldCharType="begin"/>
            </w:r>
            <w:r>
              <w:rPr>
                <w:noProof/>
                <w:webHidden/>
              </w:rPr>
              <w:instrText xml:space="preserve"> PAGEREF _Toc116909670 \h </w:instrText>
            </w:r>
            <w:r>
              <w:rPr>
                <w:noProof/>
                <w:webHidden/>
              </w:rPr>
            </w:r>
            <w:r>
              <w:rPr>
                <w:noProof/>
                <w:webHidden/>
              </w:rPr>
              <w:fldChar w:fldCharType="separate"/>
            </w:r>
            <w:r w:rsidR="001E0750">
              <w:rPr>
                <w:noProof/>
                <w:webHidden/>
              </w:rPr>
              <w:t>8</w:t>
            </w:r>
            <w:r>
              <w:rPr>
                <w:noProof/>
                <w:webHidden/>
              </w:rPr>
              <w:fldChar w:fldCharType="end"/>
            </w:r>
          </w:hyperlink>
        </w:p>
        <w:p w14:paraId="3DEBE46D" w14:textId="77777777" w:rsidR="003B3C53" w:rsidRDefault="003B3C53">
          <w:pPr>
            <w:pStyle w:val="Verzeichnis3"/>
            <w:tabs>
              <w:tab w:val="left" w:pos="1320"/>
              <w:tab w:val="right" w:leader="dot" w:pos="9061"/>
            </w:tabs>
            <w:rPr>
              <w:rFonts w:asciiTheme="minorHAnsi" w:eastAsiaTheme="minorEastAsia" w:hAnsiTheme="minorHAnsi"/>
              <w:noProof/>
              <w:sz w:val="22"/>
              <w:lang w:eastAsia="de-DE"/>
            </w:rPr>
          </w:pPr>
          <w:hyperlink w:anchor="_Toc116909672" w:history="1">
            <w:r w:rsidRPr="006E0395">
              <w:rPr>
                <w:rStyle w:val="Hyperlink"/>
                <w:noProof/>
              </w:rPr>
              <w:t>4.1.2</w:t>
            </w:r>
            <w:r>
              <w:rPr>
                <w:rFonts w:asciiTheme="minorHAnsi" w:eastAsiaTheme="minorEastAsia" w:hAnsiTheme="minorHAnsi"/>
                <w:noProof/>
                <w:sz w:val="22"/>
                <w:lang w:eastAsia="de-DE"/>
              </w:rPr>
              <w:tab/>
            </w:r>
            <w:r w:rsidRPr="006E0395">
              <w:rPr>
                <w:rStyle w:val="Hyperlink"/>
                <w:noProof/>
              </w:rPr>
              <w:t>Aufgabenstellung und Zielsetzung</w:t>
            </w:r>
            <w:r>
              <w:rPr>
                <w:noProof/>
                <w:webHidden/>
              </w:rPr>
              <w:tab/>
            </w:r>
            <w:r>
              <w:rPr>
                <w:noProof/>
                <w:webHidden/>
              </w:rPr>
              <w:fldChar w:fldCharType="begin"/>
            </w:r>
            <w:r>
              <w:rPr>
                <w:noProof/>
                <w:webHidden/>
              </w:rPr>
              <w:instrText xml:space="preserve"> PAGEREF _Toc116909672 \h </w:instrText>
            </w:r>
            <w:r>
              <w:rPr>
                <w:noProof/>
                <w:webHidden/>
              </w:rPr>
            </w:r>
            <w:r>
              <w:rPr>
                <w:noProof/>
                <w:webHidden/>
              </w:rPr>
              <w:fldChar w:fldCharType="separate"/>
            </w:r>
            <w:r w:rsidR="001E0750">
              <w:rPr>
                <w:noProof/>
                <w:webHidden/>
              </w:rPr>
              <w:t>8</w:t>
            </w:r>
            <w:r>
              <w:rPr>
                <w:noProof/>
                <w:webHidden/>
              </w:rPr>
              <w:fldChar w:fldCharType="end"/>
            </w:r>
          </w:hyperlink>
        </w:p>
        <w:p w14:paraId="1DA70B3B" w14:textId="77777777" w:rsidR="003B3C53" w:rsidRDefault="003B3C53">
          <w:pPr>
            <w:pStyle w:val="Verzeichnis3"/>
            <w:tabs>
              <w:tab w:val="left" w:pos="1320"/>
              <w:tab w:val="right" w:leader="dot" w:pos="9061"/>
            </w:tabs>
            <w:rPr>
              <w:rFonts w:asciiTheme="minorHAnsi" w:eastAsiaTheme="minorEastAsia" w:hAnsiTheme="minorHAnsi"/>
              <w:noProof/>
              <w:sz w:val="22"/>
              <w:lang w:eastAsia="de-DE"/>
            </w:rPr>
          </w:pPr>
          <w:hyperlink w:anchor="_Toc116909673" w:history="1">
            <w:r w:rsidRPr="006E0395">
              <w:rPr>
                <w:rStyle w:val="Hyperlink"/>
                <w:noProof/>
              </w:rPr>
              <w:t>4.1.3</w:t>
            </w:r>
            <w:r>
              <w:rPr>
                <w:rFonts w:asciiTheme="minorHAnsi" w:eastAsiaTheme="minorEastAsia" w:hAnsiTheme="minorHAnsi"/>
                <w:noProof/>
                <w:sz w:val="22"/>
                <w:lang w:eastAsia="de-DE"/>
              </w:rPr>
              <w:tab/>
            </w:r>
            <w:r w:rsidRPr="006E0395">
              <w:rPr>
                <w:rStyle w:val="Hyperlink"/>
                <w:noProof/>
              </w:rPr>
              <w:t>Theoretische Grundlagen</w:t>
            </w:r>
            <w:r>
              <w:rPr>
                <w:noProof/>
                <w:webHidden/>
              </w:rPr>
              <w:tab/>
            </w:r>
            <w:r>
              <w:rPr>
                <w:noProof/>
                <w:webHidden/>
              </w:rPr>
              <w:fldChar w:fldCharType="begin"/>
            </w:r>
            <w:r>
              <w:rPr>
                <w:noProof/>
                <w:webHidden/>
              </w:rPr>
              <w:instrText xml:space="preserve"> PAGEREF _Toc116909673 \h </w:instrText>
            </w:r>
            <w:r>
              <w:rPr>
                <w:noProof/>
                <w:webHidden/>
              </w:rPr>
            </w:r>
            <w:r>
              <w:rPr>
                <w:noProof/>
                <w:webHidden/>
              </w:rPr>
              <w:fldChar w:fldCharType="separate"/>
            </w:r>
            <w:r w:rsidR="001E0750">
              <w:rPr>
                <w:noProof/>
                <w:webHidden/>
              </w:rPr>
              <w:t>8</w:t>
            </w:r>
            <w:r>
              <w:rPr>
                <w:noProof/>
                <w:webHidden/>
              </w:rPr>
              <w:fldChar w:fldCharType="end"/>
            </w:r>
          </w:hyperlink>
        </w:p>
        <w:p w14:paraId="2C66A3E9" w14:textId="77777777" w:rsidR="003B3C53" w:rsidRDefault="003B3C53">
          <w:pPr>
            <w:pStyle w:val="Verzeichnis3"/>
            <w:tabs>
              <w:tab w:val="left" w:pos="1320"/>
              <w:tab w:val="right" w:leader="dot" w:pos="9061"/>
            </w:tabs>
            <w:rPr>
              <w:rFonts w:asciiTheme="minorHAnsi" w:eastAsiaTheme="minorEastAsia" w:hAnsiTheme="minorHAnsi"/>
              <w:noProof/>
              <w:sz w:val="22"/>
              <w:lang w:eastAsia="de-DE"/>
            </w:rPr>
          </w:pPr>
          <w:hyperlink w:anchor="_Toc116909674" w:history="1">
            <w:r w:rsidRPr="006E0395">
              <w:rPr>
                <w:rStyle w:val="Hyperlink"/>
                <w:noProof/>
              </w:rPr>
              <w:t>4.1.4</w:t>
            </w:r>
            <w:r>
              <w:rPr>
                <w:rFonts w:asciiTheme="minorHAnsi" w:eastAsiaTheme="minorEastAsia" w:hAnsiTheme="minorHAnsi"/>
                <w:noProof/>
                <w:sz w:val="22"/>
                <w:lang w:eastAsia="de-DE"/>
              </w:rPr>
              <w:tab/>
            </w:r>
            <w:r w:rsidRPr="006E0395">
              <w:rPr>
                <w:rStyle w:val="Hyperlink"/>
                <w:noProof/>
              </w:rPr>
              <w:t>Realisierung</w:t>
            </w:r>
            <w:r>
              <w:rPr>
                <w:noProof/>
                <w:webHidden/>
              </w:rPr>
              <w:tab/>
            </w:r>
            <w:r>
              <w:rPr>
                <w:noProof/>
                <w:webHidden/>
              </w:rPr>
              <w:fldChar w:fldCharType="begin"/>
            </w:r>
            <w:r>
              <w:rPr>
                <w:noProof/>
                <w:webHidden/>
              </w:rPr>
              <w:instrText xml:space="preserve"> PAGEREF _Toc116909674 \h </w:instrText>
            </w:r>
            <w:r>
              <w:rPr>
                <w:noProof/>
                <w:webHidden/>
              </w:rPr>
            </w:r>
            <w:r>
              <w:rPr>
                <w:noProof/>
                <w:webHidden/>
              </w:rPr>
              <w:fldChar w:fldCharType="separate"/>
            </w:r>
            <w:r w:rsidR="001E0750">
              <w:rPr>
                <w:noProof/>
                <w:webHidden/>
              </w:rPr>
              <w:t>9</w:t>
            </w:r>
            <w:r>
              <w:rPr>
                <w:noProof/>
                <w:webHidden/>
              </w:rPr>
              <w:fldChar w:fldCharType="end"/>
            </w:r>
          </w:hyperlink>
        </w:p>
        <w:p w14:paraId="78AAF470" w14:textId="77777777" w:rsidR="003B3C53" w:rsidRDefault="003B3C53">
          <w:pPr>
            <w:pStyle w:val="Verzeichnis3"/>
            <w:tabs>
              <w:tab w:val="left" w:pos="1320"/>
              <w:tab w:val="right" w:leader="dot" w:pos="9061"/>
            </w:tabs>
            <w:rPr>
              <w:rFonts w:asciiTheme="minorHAnsi" w:eastAsiaTheme="minorEastAsia" w:hAnsiTheme="minorHAnsi"/>
              <w:noProof/>
              <w:sz w:val="22"/>
              <w:lang w:eastAsia="de-DE"/>
            </w:rPr>
          </w:pPr>
          <w:hyperlink w:anchor="_Toc116909675" w:history="1">
            <w:r w:rsidRPr="006E0395">
              <w:rPr>
                <w:rStyle w:val="Hyperlink"/>
                <w:noProof/>
              </w:rPr>
              <w:t>4.1.5</w:t>
            </w:r>
            <w:r>
              <w:rPr>
                <w:rFonts w:asciiTheme="minorHAnsi" w:eastAsiaTheme="minorEastAsia" w:hAnsiTheme="minorHAnsi"/>
                <w:noProof/>
                <w:sz w:val="22"/>
                <w:lang w:eastAsia="de-DE"/>
              </w:rPr>
              <w:tab/>
            </w:r>
            <w:r w:rsidRPr="006E0395">
              <w:rPr>
                <w:rStyle w:val="Hyperlink"/>
                <w:noProof/>
              </w:rPr>
              <w:t>Nachweis/Bewertung der Funktionsfähigkeit</w:t>
            </w:r>
            <w:r>
              <w:rPr>
                <w:noProof/>
                <w:webHidden/>
              </w:rPr>
              <w:tab/>
            </w:r>
            <w:r>
              <w:rPr>
                <w:noProof/>
                <w:webHidden/>
              </w:rPr>
              <w:fldChar w:fldCharType="begin"/>
            </w:r>
            <w:r>
              <w:rPr>
                <w:noProof/>
                <w:webHidden/>
              </w:rPr>
              <w:instrText xml:space="preserve"> PAGEREF _Toc116909675 \h </w:instrText>
            </w:r>
            <w:r>
              <w:rPr>
                <w:noProof/>
                <w:webHidden/>
              </w:rPr>
            </w:r>
            <w:r>
              <w:rPr>
                <w:noProof/>
                <w:webHidden/>
              </w:rPr>
              <w:fldChar w:fldCharType="separate"/>
            </w:r>
            <w:r w:rsidR="001E0750">
              <w:rPr>
                <w:noProof/>
                <w:webHidden/>
              </w:rPr>
              <w:t>11</w:t>
            </w:r>
            <w:r>
              <w:rPr>
                <w:noProof/>
                <w:webHidden/>
              </w:rPr>
              <w:fldChar w:fldCharType="end"/>
            </w:r>
          </w:hyperlink>
        </w:p>
        <w:p w14:paraId="517061E0" w14:textId="77777777" w:rsidR="003B3C53" w:rsidRDefault="003B3C53">
          <w:pPr>
            <w:pStyle w:val="Verzeichnis3"/>
            <w:tabs>
              <w:tab w:val="left" w:pos="1320"/>
              <w:tab w:val="right" w:leader="dot" w:pos="9061"/>
            </w:tabs>
            <w:rPr>
              <w:rFonts w:asciiTheme="minorHAnsi" w:eastAsiaTheme="minorEastAsia" w:hAnsiTheme="minorHAnsi"/>
              <w:noProof/>
              <w:sz w:val="22"/>
              <w:lang w:eastAsia="de-DE"/>
            </w:rPr>
          </w:pPr>
          <w:hyperlink w:anchor="_Toc116909676" w:history="1">
            <w:r w:rsidRPr="006E0395">
              <w:rPr>
                <w:rStyle w:val="Hyperlink"/>
                <w:noProof/>
              </w:rPr>
              <w:t>4.1.6</w:t>
            </w:r>
            <w:r>
              <w:rPr>
                <w:rFonts w:asciiTheme="minorHAnsi" w:eastAsiaTheme="minorEastAsia" w:hAnsiTheme="minorHAnsi"/>
                <w:noProof/>
                <w:sz w:val="22"/>
                <w:lang w:eastAsia="de-DE"/>
              </w:rPr>
              <w:tab/>
            </w:r>
            <w:r w:rsidRPr="006E0395">
              <w:rPr>
                <w:rStyle w:val="Hyperlink"/>
                <w:noProof/>
              </w:rPr>
              <w:t>Zusammenfassung</w:t>
            </w:r>
            <w:r>
              <w:rPr>
                <w:noProof/>
                <w:webHidden/>
              </w:rPr>
              <w:tab/>
            </w:r>
            <w:r>
              <w:rPr>
                <w:noProof/>
                <w:webHidden/>
              </w:rPr>
              <w:fldChar w:fldCharType="begin"/>
            </w:r>
            <w:r>
              <w:rPr>
                <w:noProof/>
                <w:webHidden/>
              </w:rPr>
              <w:instrText xml:space="preserve"> PAGEREF _Toc116909676 \h </w:instrText>
            </w:r>
            <w:r>
              <w:rPr>
                <w:noProof/>
                <w:webHidden/>
              </w:rPr>
            </w:r>
            <w:r>
              <w:rPr>
                <w:noProof/>
                <w:webHidden/>
              </w:rPr>
              <w:fldChar w:fldCharType="separate"/>
            </w:r>
            <w:r w:rsidR="001E0750">
              <w:rPr>
                <w:noProof/>
                <w:webHidden/>
              </w:rPr>
              <w:t>11</w:t>
            </w:r>
            <w:r>
              <w:rPr>
                <w:noProof/>
                <w:webHidden/>
              </w:rPr>
              <w:fldChar w:fldCharType="end"/>
            </w:r>
          </w:hyperlink>
        </w:p>
        <w:p w14:paraId="5F67AB82" w14:textId="77777777" w:rsidR="003B3C53" w:rsidRDefault="003B3C53">
          <w:pPr>
            <w:pStyle w:val="Verzeichnis2"/>
            <w:tabs>
              <w:tab w:val="left" w:pos="880"/>
              <w:tab w:val="right" w:leader="dot" w:pos="9061"/>
            </w:tabs>
            <w:rPr>
              <w:rFonts w:asciiTheme="minorHAnsi" w:eastAsiaTheme="minorEastAsia" w:hAnsiTheme="minorHAnsi"/>
              <w:noProof/>
              <w:sz w:val="22"/>
              <w:lang w:eastAsia="de-DE"/>
            </w:rPr>
          </w:pPr>
          <w:hyperlink w:anchor="_Toc116909677" w:history="1">
            <w:r w:rsidRPr="006E0395">
              <w:rPr>
                <w:rStyle w:val="Hyperlink"/>
                <w:noProof/>
              </w:rPr>
              <w:t>4.2</w:t>
            </w:r>
            <w:r>
              <w:rPr>
                <w:rFonts w:asciiTheme="minorHAnsi" w:eastAsiaTheme="minorEastAsia" w:hAnsiTheme="minorHAnsi"/>
                <w:noProof/>
                <w:sz w:val="22"/>
                <w:lang w:eastAsia="de-DE"/>
              </w:rPr>
              <w:tab/>
            </w:r>
            <w:r w:rsidRPr="006E0395">
              <w:rPr>
                <w:rStyle w:val="Hyperlink"/>
                <w:noProof/>
              </w:rPr>
              <w:t>Aufg</w:t>
            </w:r>
            <w:r w:rsidRPr="006E0395">
              <w:rPr>
                <w:rStyle w:val="Hyperlink"/>
                <w:noProof/>
              </w:rPr>
              <w:t>a</w:t>
            </w:r>
            <w:r w:rsidRPr="006E0395">
              <w:rPr>
                <w:rStyle w:val="Hyperlink"/>
                <w:noProof/>
              </w:rPr>
              <w:t>be 2</w:t>
            </w:r>
            <w:r>
              <w:rPr>
                <w:noProof/>
                <w:webHidden/>
              </w:rPr>
              <w:tab/>
            </w:r>
            <w:r>
              <w:rPr>
                <w:noProof/>
                <w:webHidden/>
              </w:rPr>
              <w:fldChar w:fldCharType="begin"/>
            </w:r>
            <w:r>
              <w:rPr>
                <w:noProof/>
                <w:webHidden/>
              </w:rPr>
              <w:instrText xml:space="preserve"> PAGEREF _Toc116909677 \h </w:instrText>
            </w:r>
            <w:r>
              <w:rPr>
                <w:noProof/>
                <w:webHidden/>
              </w:rPr>
            </w:r>
            <w:r>
              <w:rPr>
                <w:noProof/>
                <w:webHidden/>
              </w:rPr>
              <w:fldChar w:fldCharType="separate"/>
            </w:r>
            <w:r w:rsidR="001E0750">
              <w:rPr>
                <w:noProof/>
                <w:webHidden/>
              </w:rPr>
              <w:t>12</w:t>
            </w:r>
            <w:r>
              <w:rPr>
                <w:noProof/>
                <w:webHidden/>
              </w:rPr>
              <w:fldChar w:fldCharType="end"/>
            </w:r>
          </w:hyperlink>
        </w:p>
        <w:p w14:paraId="272B91F7" w14:textId="77777777" w:rsidR="003B3C53" w:rsidRDefault="003B3C53">
          <w:pPr>
            <w:pStyle w:val="Verzeichnis3"/>
            <w:tabs>
              <w:tab w:val="left" w:pos="1320"/>
              <w:tab w:val="right" w:leader="dot" w:pos="9061"/>
            </w:tabs>
            <w:rPr>
              <w:rFonts w:asciiTheme="minorHAnsi" w:eastAsiaTheme="minorEastAsia" w:hAnsiTheme="minorHAnsi"/>
              <w:noProof/>
              <w:sz w:val="22"/>
              <w:lang w:eastAsia="de-DE"/>
            </w:rPr>
          </w:pPr>
          <w:hyperlink w:anchor="_Toc116909678" w:history="1">
            <w:r w:rsidRPr="006E0395">
              <w:rPr>
                <w:rStyle w:val="Hyperlink"/>
                <w:noProof/>
              </w:rPr>
              <w:t>4.2.1</w:t>
            </w:r>
            <w:r>
              <w:rPr>
                <w:rFonts w:asciiTheme="minorHAnsi" w:eastAsiaTheme="minorEastAsia" w:hAnsiTheme="minorHAnsi"/>
                <w:noProof/>
                <w:sz w:val="22"/>
                <w:lang w:eastAsia="de-DE"/>
              </w:rPr>
              <w:tab/>
            </w:r>
            <w:r w:rsidRPr="006E0395">
              <w:rPr>
                <w:rStyle w:val="Hyperlink"/>
                <w:noProof/>
              </w:rPr>
              <w:t>Aufgabenbeschreibung und Zielsetzung</w:t>
            </w:r>
            <w:r>
              <w:rPr>
                <w:noProof/>
                <w:webHidden/>
              </w:rPr>
              <w:tab/>
            </w:r>
            <w:r>
              <w:rPr>
                <w:noProof/>
                <w:webHidden/>
              </w:rPr>
              <w:fldChar w:fldCharType="begin"/>
            </w:r>
            <w:r>
              <w:rPr>
                <w:noProof/>
                <w:webHidden/>
              </w:rPr>
              <w:instrText xml:space="preserve"> PAGEREF _Toc116909678 \h </w:instrText>
            </w:r>
            <w:r>
              <w:rPr>
                <w:noProof/>
                <w:webHidden/>
              </w:rPr>
            </w:r>
            <w:r>
              <w:rPr>
                <w:noProof/>
                <w:webHidden/>
              </w:rPr>
              <w:fldChar w:fldCharType="separate"/>
            </w:r>
            <w:r w:rsidR="001E0750">
              <w:rPr>
                <w:noProof/>
                <w:webHidden/>
              </w:rPr>
              <w:t>12</w:t>
            </w:r>
            <w:r>
              <w:rPr>
                <w:noProof/>
                <w:webHidden/>
              </w:rPr>
              <w:fldChar w:fldCharType="end"/>
            </w:r>
          </w:hyperlink>
        </w:p>
        <w:p w14:paraId="4D8B6E3F" w14:textId="77777777" w:rsidR="003B3C53" w:rsidRDefault="003B3C53">
          <w:pPr>
            <w:pStyle w:val="Verzeichnis3"/>
            <w:tabs>
              <w:tab w:val="left" w:pos="1320"/>
              <w:tab w:val="right" w:leader="dot" w:pos="9061"/>
            </w:tabs>
            <w:rPr>
              <w:rFonts w:asciiTheme="minorHAnsi" w:eastAsiaTheme="minorEastAsia" w:hAnsiTheme="minorHAnsi"/>
              <w:noProof/>
              <w:sz w:val="22"/>
              <w:lang w:eastAsia="de-DE"/>
            </w:rPr>
          </w:pPr>
          <w:hyperlink w:anchor="_Toc116909679" w:history="1">
            <w:r w:rsidRPr="006E0395">
              <w:rPr>
                <w:rStyle w:val="Hyperlink"/>
                <w:noProof/>
              </w:rPr>
              <w:t>4.2.2</w:t>
            </w:r>
            <w:r>
              <w:rPr>
                <w:rFonts w:asciiTheme="minorHAnsi" w:eastAsiaTheme="minorEastAsia" w:hAnsiTheme="minorHAnsi"/>
                <w:noProof/>
                <w:sz w:val="22"/>
                <w:lang w:eastAsia="de-DE"/>
              </w:rPr>
              <w:tab/>
            </w:r>
            <w:r w:rsidRPr="006E0395">
              <w:rPr>
                <w:rStyle w:val="Hyperlink"/>
                <w:noProof/>
              </w:rPr>
              <w:t>Theoretische Grundlagen</w:t>
            </w:r>
            <w:r>
              <w:rPr>
                <w:noProof/>
                <w:webHidden/>
              </w:rPr>
              <w:tab/>
            </w:r>
            <w:r>
              <w:rPr>
                <w:noProof/>
                <w:webHidden/>
              </w:rPr>
              <w:fldChar w:fldCharType="begin"/>
            </w:r>
            <w:r>
              <w:rPr>
                <w:noProof/>
                <w:webHidden/>
              </w:rPr>
              <w:instrText xml:space="preserve"> PAGEREF _Toc116909679 \h </w:instrText>
            </w:r>
            <w:r>
              <w:rPr>
                <w:noProof/>
                <w:webHidden/>
              </w:rPr>
            </w:r>
            <w:r>
              <w:rPr>
                <w:noProof/>
                <w:webHidden/>
              </w:rPr>
              <w:fldChar w:fldCharType="separate"/>
            </w:r>
            <w:r w:rsidR="001E0750">
              <w:rPr>
                <w:noProof/>
                <w:webHidden/>
              </w:rPr>
              <w:t>12</w:t>
            </w:r>
            <w:r>
              <w:rPr>
                <w:noProof/>
                <w:webHidden/>
              </w:rPr>
              <w:fldChar w:fldCharType="end"/>
            </w:r>
          </w:hyperlink>
        </w:p>
        <w:p w14:paraId="79114598" w14:textId="77777777" w:rsidR="003B3C53" w:rsidRDefault="003B3C53">
          <w:pPr>
            <w:pStyle w:val="Verzeichnis3"/>
            <w:tabs>
              <w:tab w:val="left" w:pos="1320"/>
              <w:tab w:val="right" w:leader="dot" w:pos="9061"/>
            </w:tabs>
            <w:rPr>
              <w:rFonts w:asciiTheme="minorHAnsi" w:eastAsiaTheme="minorEastAsia" w:hAnsiTheme="minorHAnsi"/>
              <w:noProof/>
              <w:sz w:val="22"/>
              <w:lang w:eastAsia="de-DE"/>
            </w:rPr>
          </w:pPr>
          <w:hyperlink w:anchor="_Toc116909680" w:history="1">
            <w:r w:rsidRPr="006E0395">
              <w:rPr>
                <w:rStyle w:val="Hyperlink"/>
                <w:noProof/>
              </w:rPr>
              <w:t>4.2.3</w:t>
            </w:r>
            <w:r>
              <w:rPr>
                <w:rFonts w:asciiTheme="minorHAnsi" w:eastAsiaTheme="minorEastAsia" w:hAnsiTheme="minorHAnsi"/>
                <w:noProof/>
                <w:sz w:val="22"/>
                <w:lang w:eastAsia="de-DE"/>
              </w:rPr>
              <w:tab/>
            </w:r>
            <w:r w:rsidRPr="006E0395">
              <w:rPr>
                <w:rStyle w:val="Hyperlink"/>
                <w:noProof/>
              </w:rPr>
              <w:t>Rea</w:t>
            </w:r>
            <w:r w:rsidRPr="006E0395">
              <w:rPr>
                <w:rStyle w:val="Hyperlink"/>
                <w:noProof/>
              </w:rPr>
              <w:t>l</w:t>
            </w:r>
            <w:r w:rsidRPr="006E0395">
              <w:rPr>
                <w:rStyle w:val="Hyperlink"/>
                <w:noProof/>
              </w:rPr>
              <w:t>isierung</w:t>
            </w:r>
            <w:r>
              <w:rPr>
                <w:noProof/>
                <w:webHidden/>
              </w:rPr>
              <w:tab/>
            </w:r>
            <w:r>
              <w:rPr>
                <w:noProof/>
                <w:webHidden/>
              </w:rPr>
              <w:fldChar w:fldCharType="begin"/>
            </w:r>
            <w:r>
              <w:rPr>
                <w:noProof/>
                <w:webHidden/>
              </w:rPr>
              <w:instrText xml:space="preserve"> PAGEREF _Toc116909680 \h </w:instrText>
            </w:r>
            <w:r>
              <w:rPr>
                <w:noProof/>
                <w:webHidden/>
              </w:rPr>
            </w:r>
            <w:r>
              <w:rPr>
                <w:noProof/>
                <w:webHidden/>
              </w:rPr>
              <w:fldChar w:fldCharType="separate"/>
            </w:r>
            <w:r w:rsidR="001E0750">
              <w:rPr>
                <w:noProof/>
                <w:webHidden/>
              </w:rPr>
              <w:t>13</w:t>
            </w:r>
            <w:r>
              <w:rPr>
                <w:noProof/>
                <w:webHidden/>
              </w:rPr>
              <w:fldChar w:fldCharType="end"/>
            </w:r>
          </w:hyperlink>
        </w:p>
        <w:p w14:paraId="26A7C8D6" w14:textId="77777777" w:rsidR="003B3C53" w:rsidRDefault="003B3C53">
          <w:pPr>
            <w:pStyle w:val="Verzeichnis3"/>
            <w:tabs>
              <w:tab w:val="left" w:pos="1320"/>
              <w:tab w:val="right" w:leader="dot" w:pos="9061"/>
            </w:tabs>
            <w:rPr>
              <w:rFonts w:asciiTheme="minorHAnsi" w:eastAsiaTheme="minorEastAsia" w:hAnsiTheme="minorHAnsi"/>
              <w:noProof/>
              <w:sz w:val="22"/>
              <w:lang w:eastAsia="de-DE"/>
            </w:rPr>
          </w:pPr>
          <w:hyperlink w:anchor="_Toc116909681" w:history="1">
            <w:r w:rsidRPr="006E0395">
              <w:rPr>
                <w:rStyle w:val="Hyperlink"/>
                <w:noProof/>
              </w:rPr>
              <w:t>4.2.4</w:t>
            </w:r>
            <w:r>
              <w:rPr>
                <w:rFonts w:asciiTheme="minorHAnsi" w:eastAsiaTheme="minorEastAsia" w:hAnsiTheme="minorHAnsi"/>
                <w:noProof/>
                <w:sz w:val="22"/>
                <w:lang w:eastAsia="de-DE"/>
              </w:rPr>
              <w:tab/>
            </w:r>
            <w:r w:rsidRPr="006E0395">
              <w:rPr>
                <w:rStyle w:val="Hyperlink"/>
                <w:noProof/>
              </w:rPr>
              <w:t>Nachweis/Bewertung der Funktionsfähigkeit</w:t>
            </w:r>
            <w:r>
              <w:rPr>
                <w:noProof/>
                <w:webHidden/>
              </w:rPr>
              <w:tab/>
            </w:r>
            <w:r>
              <w:rPr>
                <w:noProof/>
                <w:webHidden/>
              </w:rPr>
              <w:fldChar w:fldCharType="begin"/>
            </w:r>
            <w:r>
              <w:rPr>
                <w:noProof/>
                <w:webHidden/>
              </w:rPr>
              <w:instrText xml:space="preserve"> PAGEREF _Toc116909681 \h </w:instrText>
            </w:r>
            <w:r>
              <w:rPr>
                <w:noProof/>
                <w:webHidden/>
              </w:rPr>
            </w:r>
            <w:r>
              <w:rPr>
                <w:noProof/>
                <w:webHidden/>
              </w:rPr>
              <w:fldChar w:fldCharType="separate"/>
            </w:r>
            <w:r w:rsidR="001E0750">
              <w:rPr>
                <w:noProof/>
                <w:webHidden/>
              </w:rPr>
              <w:t>15</w:t>
            </w:r>
            <w:r>
              <w:rPr>
                <w:noProof/>
                <w:webHidden/>
              </w:rPr>
              <w:fldChar w:fldCharType="end"/>
            </w:r>
          </w:hyperlink>
        </w:p>
        <w:p w14:paraId="0DD093E2" w14:textId="77777777" w:rsidR="003B3C53" w:rsidRDefault="003B3C53">
          <w:pPr>
            <w:pStyle w:val="Verzeichnis2"/>
            <w:tabs>
              <w:tab w:val="left" w:pos="880"/>
              <w:tab w:val="right" w:leader="dot" w:pos="9061"/>
            </w:tabs>
            <w:rPr>
              <w:rFonts w:asciiTheme="minorHAnsi" w:eastAsiaTheme="minorEastAsia" w:hAnsiTheme="minorHAnsi"/>
              <w:noProof/>
              <w:sz w:val="22"/>
              <w:lang w:eastAsia="de-DE"/>
            </w:rPr>
          </w:pPr>
          <w:hyperlink w:anchor="_Toc116909682" w:history="1">
            <w:r w:rsidRPr="006E0395">
              <w:rPr>
                <w:rStyle w:val="Hyperlink"/>
                <w:noProof/>
              </w:rPr>
              <w:t>4.3</w:t>
            </w:r>
            <w:r>
              <w:rPr>
                <w:rFonts w:asciiTheme="minorHAnsi" w:eastAsiaTheme="minorEastAsia" w:hAnsiTheme="minorHAnsi"/>
                <w:noProof/>
                <w:sz w:val="22"/>
                <w:lang w:eastAsia="de-DE"/>
              </w:rPr>
              <w:tab/>
            </w:r>
            <w:r w:rsidRPr="006E0395">
              <w:rPr>
                <w:rStyle w:val="Hyperlink"/>
                <w:noProof/>
              </w:rPr>
              <w:t>Aufgabe 3</w:t>
            </w:r>
            <w:r>
              <w:rPr>
                <w:noProof/>
                <w:webHidden/>
              </w:rPr>
              <w:tab/>
            </w:r>
            <w:r>
              <w:rPr>
                <w:noProof/>
                <w:webHidden/>
              </w:rPr>
              <w:fldChar w:fldCharType="begin"/>
            </w:r>
            <w:r>
              <w:rPr>
                <w:noProof/>
                <w:webHidden/>
              </w:rPr>
              <w:instrText xml:space="preserve"> PAGEREF _Toc116909682 \h </w:instrText>
            </w:r>
            <w:r>
              <w:rPr>
                <w:noProof/>
                <w:webHidden/>
              </w:rPr>
            </w:r>
            <w:r>
              <w:rPr>
                <w:noProof/>
                <w:webHidden/>
              </w:rPr>
              <w:fldChar w:fldCharType="separate"/>
            </w:r>
            <w:r w:rsidR="001E0750">
              <w:rPr>
                <w:noProof/>
                <w:webHidden/>
              </w:rPr>
              <w:t>16</w:t>
            </w:r>
            <w:r>
              <w:rPr>
                <w:noProof/>
                <w:webHidden/>
              </w:rPr>
              <w:fldChar w:fldCharType="end"/>
            </w:r>
          </w:hyperlink>
        </w:p>
        <w:p w14:paraId="15C60C49" w14:textId="77777777" w:rsidR="003B3C53" w:rsidRDefault="003B3C53">
          <w:pPr>
            <w:pStyle w:val="Verzeichnis3"/>
            <w:tabs>
              <w:tab w:val="left" w:pos="1320"/>
              <w:tab w:val="right" w:leader="dot" w:pos="9061"/>
            </w:tabs>
            <w:rPr>
              <w:rFonts w:asciiTheme="minorHAnsi" w:eastAsiaTheme="minorEastAsia" w:hAnsiTheme="minorHAnsi"/>
              <w:noProof/>
              <w:sz w:val="22"/>
              <w:lang w:eastAsia="de-DE"/>
            </w:rPr>
          </w:pPr>
          <w:hyperlink w:anchor="_Toc116909683" w:history="1">
            <w:r w:rsidRPr="006E0395">
              <w:rPr>
                <w:rStyle w:val="Hyperlink"/>
                <w:noProof/>
              </w:rPr>
              <w:t>4.3.1</w:t>
            </w:r>
            <w:r>
              <w:rPr>
                <w:rFonts w:asciiTheme="minorHAnsi" w:eastAsiaTheme="minorEastAsia" w:hAnsiTheme="minorHAnsi"/>
                <w:noProof/>
                <w:sz w:val="22"/>
                <w:lang w:eastAsia="de-DE"/>
              </w:rPr>
              <w:tab/>
            </w:r>
            <w:r w:rsidRPr="006E0395">
              <w:rPr>
                <w:rStyle w:val="Hyperlink"/>
                <w:noProof/>
              </w:rPr>
              <w:t>Aufgabenbeschreibung und Zielsetzung</w:t>
            </w:r>
            <w:r>
              <w:rPr>
                <w:noProof/>
                <w:webHidden/>
              </w:rPr>
              <w:tab/>
            </w:r>
            <w:r>
              <w:rPr>
                <w:noProof/>
                <w:webHidden/>
              </w:rPr>
              <w:fldChar w:fldCharType="begin"/>
            </w:r>
            <w:r>
              <w:rPr>
                <w:noProof/>
                <w:webHidden/>
              </w:rPr>
              <w:instrText xml:space="preserve"> PAGEREF _Toc116909683 \h </w:instrText>
            </w:r>
            <w:r>
              <w:rPr>
                <w:noProof/>
                <w:webHidden/>
              </w:rPr>
            </w:r>
            <w:r>
              <w:rPr>
                <w:noProof/>
                <w:webHidden/>
              </w:rPr>
              <w:fldChar w:fldCharType="separate"/>
            </w:r>
            <w:r w:rsidR="001E0750">
              <w:rPr>
                <w:noProof/>
                <w:webHidden/>
              </w:rPr>
              <w:t>16</w:t>
            </w:r>
            <w:r>
              <w:rPr>
                <w:noProof/>
                <w:webHidden/>
              </w:rPr>
              <w:fldChar w:fldCharType="end"/>
            </w:r>
          </w:hyperlink>
        </w:p>
        <w:p w14:paraId="69D2156C" w14:textId="77777777" w:rsidR="003B3C53" w:rsidRDefault="003B3C53">
          <w:pPr>
            <w:pStyle w:val="Verzeichnis3"/>
            <w:tabs>
              <w:tab w:val="left" w:pos="1320"/>
              <w:tab w:val="right" w:leader="dot" w:pos="9061"/>
            </w:tabs>
            <w:rPr>
              <w:rFonts w:asciiTheme="minorHAnsi" w:eastAsiaTheme="minorEastAsia" w:hAnsiTheme="minorHAnsi"/>
              <w:noProof/>
              <w:sz w:val="22"/>
              <w:lang w:eastAsia="de-DE"/>
            </w:rPr>
          </w:pPr>
          <w:hyperlink w:anchor="_Toc116909684" w:history="1">
            <w:r w:rsidRPr="006E0395">
              <w:rPr>
                <w:rStyle w:val="Hyperlink"/>
                <w:noProof/>
              </w:rPr>
              <w:t>4.3.2</w:t>
            </w:r>
            <w:r>
              <w:rPr>
                <w:rFonts w:asciiTheme="minorHAnsi" w:eastAsiaTheme="minorEastAsia" w:hAnsiTheme="minorHAnsi"/>
                <w:noProof/>
                <w:sz w:val="22"/>
                <w:lang w:eastAsia="de-DE"/>
              </w:rPr>
              <w:tab/>
            </w:r>
            <w:r w:rsidRPr="006E0395">
              <w:rPr>
                <w:rStyle w:val="Hyperlink"/>
                <w:noProof/>
              </w:rPr>
              <w:t>Theoretische Grundlage</w:t>
            </w:r>
            <w:r>
              <w:rPr>
                <w:noProof/>
                <w:webHidden/>
              </w:rPr>
              <w:tab/>
            </w:r>
            <w:r>
              <w:rPr>
                <w:noProof/>
                <w:webHidden/>
              </w:rPr>
              <w:fldChar w:fldCharType="begin"/>
            </w:r>
            <w:r>
              <w:rPr>
                <w:noProof/>
                <w:webHidden/>
              </w:rPr>
              <w:instrText xml:space="preserve"> PAGEREF _Toc116909684 \h </w:instrText>
            </w:r>
            <w:r>
              <w:rPr>
                <w:noProof/>
                <w:webHidden/>
              </w:rPr>
            </w:r>
            <w:r>
              <w:rPr>
                <w:noProof/>
                <w:webHidden/>
              </w:rPr>
              <w:fldChar w:fldCharType="separate"/>
            </w:r>
            <w:r w:rsidR="001E0750">
              <w:rPr>
                <w:noProof/>
                <w:webHidden/>
              </w:rPr>
              <w:t>17</w:t>
            </w:r>
            <w:r>
              <w:rPr>
                <w:noProof/>
                <w:webHidden/>
              </w:rPr>
              <w:fldChar w:fldCharType="end"/>
            </w:r>
          </w:hyperlink>
        </w:p>
        <w:p w14:paraId="3B8CC652" w14:textId="77777777" w:rsidR="003B3C53" w:rsidRDefault="003B3C53">
          <w:pPr>
            <w:pStyle w:val="Verzeichnis3"/>
            <w:tabs>
              <w:tab w:val="left" w:pos="1320"/>
              <w:tab w:val="right" w:leader="dot" w:pos="9061"/>
            </w:tabs>
            <w:rPr>
              <w:rFonts w:asciiTheme="minorHAnsi" w:eastAsiaTheme="minorEastAsia" w:hAnsiTheme="minorHAnsi"/>
              <w:noProof/>
              <w:sz w:val="22"/>
              <w:lang w:eastAsia="de-DE"/>
            </w:rPr>
          </w:pPr>
          <w:hyperlink w:anchor="_Toc116909685" w:history="1">
            <w:r w:rsidRPr="006E0395">
              <w:rPr>
                <w:rStyle w:val="Hyperlink"/>
                <w:noProof/>
              </w:rPr>
              <w:t>4.3.3</w:t>
            </w:r>
            <w:r>
              <w:rPr>
                <w:rFonts w:asciiTheme="minorHAnsi" w:eastAsiaTheme="minorEastAsia" w:hAnsiTheme="minorHAnsi"/>
                <w:noProof/>
                <w:sz w:val="22"/>
                <w:lang w:eastAsia="de-DE"/>
              </w:rPr>
              <w:tab/>
            </w:r>
            <w:r w:rsidRPr="006E0395">
              <w:rPr>
                <w:rStyle w:val="Hyperlink"/>
                <w:noProof/>
              </w:rPr>
              <w:t>Realisierung</w:t>
            </w:r>
            <w:r>
              <w:rPr>
                <w:noProof/>
                <w:webHidden/>
              </w:rPr>
              <w:tab/>
            </w:r>
            <w:r>
              <w:rPr>
                <w:noProof/>
                <w:webHidden/>
              </w:rPr>
              <w:fldChar w:fldCharType="begin"/>
            </w:r>
            <w:r>
              <w:rPr>
                <w:noProof/>
                <w:webHidden/>
              </w:rPr>
              <w:instrText xml:space="preserve"> PAGEREF _Toc116909685 \h </w:instrText>
            </w:r>
            <w:r>
              <w:rPr>
                <w:noProof/>
                <w:webHidden/>
              </w:rPr>
            </w:r>
            <w:r>
              <w:rPr>
                <w:noProof/>
                <w:webHidden/>
              </w:rPr>
              <w:fldChar w:fldCharType="separate"/>
            </w:r>
            <w:r w:rsidR="001E0750">
              <w:rPr>
                <w:noProof/>
                <w:webHidden/>
              </w:rPr>
              <w:t>17</w:t>
            </w:r>
            <w:r>
              <w:rPr>
                <w:noProof/>
                <w:webHidden/>
              </w:rPr>
              <w:fldChar w:fldCharType="end"/>
            </w:r>
          </w:hyperlink>
        </w:p>
        <w:p w14:paraId="22A11BD2" w14:textId="77777777" w:rsidR="003B3C53" w:rsidRDefault="003B3C53">
          <w:pPr>
            <w:pStyle w:val="Verzeichnis3"/>
            <w:tabs>
              <w:tab w:val="left" w:pos="1320"/>
              <w:tab w:val="right" w:leader="dot" w:pos="9061"/>
            </w:tabs>
            <w:rPr>
              <w:rFonts w:asciiTheme="minorHAnsi" w:eastAsiaTheme="minorEastAsia" w:hAnsiTheme="minorHAnsi"/>
              <w:noProof/>
              <w:sz w:val="22"/>
              <w:lang w:eastAsia="de-DE"/>
            </w:rPr>
          </w:pPr>
          <w:hyperlink w:anchor="_Toc116909686" w:history="1">
            <w:r w:rsidRPr="006E0395">
              <w:rPr>
                <w:rStyle w:val="Hyperlink"/>
                <w:noProof/>
              </w:rPr>
              <w:t>4.3.4</w:t>
            </w:r>
            <w:r>
              <w:rPr>
                <w:rFonts w:asciiTheme="minorHAnsi" w:eastAsiaTheme="minorEastAsia" w:hAnsiTheme="minorHAnsi"/>
                <w:noProof/>
                <w:sz w:val="22"/>
                <w:lang w:eastAsia="de-DE"/>
              </w:rPr>
              <w:tab/>
            </w:r>
            <w:r w:rsidRPr="006E0395">
              <w:rPr>
                <w:rStyle w:val="Hyperlink"/>
                <w:noProof/>
              </w:rPr>
              <w:t>Nachweis/Bewertung der Funktionsfähigkeit</w:t>
            </w:r>
            <w:r>
              <w:rPr>
                <w:noProof/>
                <w:webHidden/>
              </w:rPr>
              <w:tab/>
            </w:r>
            <w:r>
              <w:rPr>
                <w:noProof/>
                <w:webHidden/>
              </w:rPr>
              <w:fldChar w:fldCharType="begin"/>
            </w:r>
            <w:r>
              <w:rPr>
                <w:noProof/>
                <w:webHidden/>
              </w:rPr>
              <w:instrText xml:space="preserve"> PAGEREF _Toc116909686 \h </w:instrText>
            </w:r>
            <w:r>
              <w:rPr>
                <w:noProof/>
                <w:webHidden/>
              </w:rPr>
            </w:r>
            <w:r>
              <w:rPr>
                <w:noProof/>
                <w:webHidden/>
              </w:rPr>
              <w:fldChar w:fldCharType="separate"/>
            </w:r>
            <w:r w:rsidR="001E0750">
              <w:rPr>
                <w:noProof/>
                <w:webHidden/>
              </w:rPr>
              <w:t>19</w:t>
            </w:r>
            <w:r>
              <w:rPr>
                <w:noProof/>
                <w:webHidden/>
              </w:rPr>
              <w:fldChar w:fldCharType="end"/>
            </w:r>
          </w:hyperlink>
        </w:p>
        <w:p w14:paraId="19B50D93" w14:textId="77777777" w:rsidR="003B3C53" w:rsidRDefault="003B3C53">
          <w:pPr>
            <w:pStyle w:val="Verzeichnis1"/>
            <w:tabs>
              <w:tab w:val="left" w:pos="480"/>
              <w:tab w:val="right" w:leader="dot" w:pos="9061"/>
            </w:tabs>
            <w:rPr>
              <w:rFonts w:asciiTheme="minorHAnsi" w:eastAsiaTheme="minorEastAsia" w:hAnsiTheme="minorHAnsi"/>
              <w:noProof/>
              <w:sz w:val="22"/>
              <w:lang w:eastAsia="de-DE"/>
            </w:rPr>
          </w:pPr>
          <w:hyperlink w:anchor="_Toc116909687" w:history="1">
            <w:r w:rsidRPr="006E0395">
              <w:rPr>
                <w:rStyle w:val="Hyperlink"/>
                <w:noProof/>
              </w:rPr>
              <w:t>5</w:t>
            </w:r>
            <w:r>
              <w:rPr>
                <w:rFonts w:asciiTheme="minorHAnsi" w:eastAsiaTheme="minorEastAsia" w:hAnsiTheme="minorHAnsi"/>
                <w:noProof/>
                <w:sz w:val="22"/>
                <w:lang w:eastAsia="de-DE"/>
              </w:rPr>
              <w:tab/>
            </w:r>
            <w:r w:rsidRPr="006E0395">
              <w:rPr>
                <w:rStyle w:val="Hyperlink"/>
                <w:noProof/>
              </w:rPr>
              <w:t>Persönliche Eind</w:t>
            </w:r>
            <w:r w:rsidRPr="006E0395">
              <w:rPr>
                <w:rStyle w:val="Hyperlink"/>
                <w:noProof/>
              </w:rPr>
              <w:t>r</w:t>
            </w:r>
            <w:r w:rsidRPr="006E0395">
              <w:rPr>
                <w:rStyle w:val="Hyperlink"/>
                <w:noProof/>
              </w:rPr>
              <w:t>ücke und Erfahrungen</w:t>
            </w:r>
            <w:r>
              <w:rPr>
                <w:noProof/>
                <w:webHidden/>
              </w:rPr>
              <w:tab/>
            </w:r>
            <w:r>
              <w:rPr>
                <w:noProof/>
                <w:webHidden/>
              </w:rPr>
              <w:fldChar w:fldCharType="begin"/>
            </w:r>
            <w:r>
              <w:rPr>
                <w:noProof/>
                <w:webHidden/>
              </w:rPr>
              <w:instrText xml:space="preserve"> PAGEREF _Toc116909687 \h </w:instrText>
            </w:r>
            <w:r>
              <w:rPr>
                <w:noProof/>
                <w:webHidden/>
              </w:rPr>
            </w:r>
            <w:r>
              <w:rPr>
                <w:noProof/>
                <w:webHidden/>
              </w:rPr>
              <w:fldChar w:fldCharType="separate"/>
            </w:r>
            <w:r w:rsidR="001E0750">
              <w:rPr>
                <w:noProof/>
                <w:webHidden/>
              </w:rPr>
              <w:t>20</w:t>
            </w:r>
            <w:r>
              <w:rPr>
                <w:noProof/>
                <w:webHidden/>
              </w:rPr>
              <w:fldChar w:fldCharType="end"/>
            </w:r>
          </w:hyperlink>
        </w:p>
        <w:p w14:paraId="60D5A110" w14:textId="6D3F0BB6" w:rsidR="00F33184" w:rsidRDefault="00F33184">
          <w:pPr>
            <w:rPr>
              <w:b/>
              <w:bCs/>
            </w:rPr>
          </w:pPr>
          <w:r>
            <w:rPr>
              <w:b/>
              <w:bCs/>
            </w:rPr>
            <w:fldChar w:fldCharType="end"/>
          </w:r>
        </w:p>
      </w:sdtContent>
    </w:sdt>
    <w:p w14:paraId="7E90CF88" w14:textId="77777777" w:rsidR="00F33184" w:rsidDel="00EF4FAB" w:rsidRDefault="00F33184">
      <w:pPr>
        <w:spacing w:line="259" w:lineRule="auto"/>
        <w:rPr>
          <w:del w:id="0" w:author="Microsoft-Konto" w:date="2022-10-17T14:04:00Z"/>
          <w:b/>
          <w:bCs/>
        </w:rPr>
      </w:pPr>
      <w:del w:id="1" w:author="Microsoft-Konto" w:date="2022-10-17T14:04:00Z">
        <w:r w:rsidDel="00EF4FAB">
          <w:rPr>
            <w:b/>
            <w:bCs/>
          </w:rPr>
          <w:br w:type="page"/>
        </w:r>
      </w:del>
    </w:p>
    <w:p w14:paraId="6C326A50" w14:textId="28F3DE29" w:rsidR="006A001B" w:rsidDel="00EF4FAB" w:rsidRDefault="006A001B" w:rsidP="006A001B">
      <w:pPr>
        <w:pStyle w:val="berschrift1ohneNummer"/>
        <w:outlineLvl w:val="0"/>
        <w:rPr>
          <w:del w:id="2" w:author="Microsoft-Konto" w:date="2022-10-17T14:04:00Z"/>
        </w:rPr>
      </w:pPr>
      <w:del w:id="3" w:author="Microsoft-Konto" w:date="2022-10-17T14:04:00Z">
        <w:r w:rsidRPr="006A001B" w:rsidDel="00EF4FAB">
          <w:delText>Vorwort</w:delText>
        </w:r>
      </w:del>
    </w:p>
    <w:p w14:paraId="20324683" w14:textId="59A60855" w:rsidR="006A001B" w:rsidDel="00EF4FAB" w:rsidRDefault="006A001B" w:rsidP="006A001B">
      <w:pPr>
        <w:spacing w:line="259" w:lineRule="auto"/>
        <w:rPr>
          <w:del w:id="4" w:author="Microsoft-Konto" w:date="2022-10-17T14:04:00Z"/>
        </w:rPr>
      </w:pPr>
      <w:del w:id="5" w:author="Microsoft-Konto" w:date="2022-10-17T14:04:00Z">
        <w:r w:rsidDel="00EF4FAB">
          <w:delText xml:space="preserve">Dies ist eine Vorlage zur Erstellung des Praxissemester-Berichts (PSS-Bericht). Sie sollten die Vorlage nutzen um damit Ihren eigenen PSS-Bericht zu schreiben. </w:delText>
        </w:r>
      </w:del>
    </w:p>
    <w:p w14:paraId="776DED03" w14:textId="7266483D" w:rsidR="006A001B" w:rsidDel="00EF4FAB" w:rsidRDefault="006A001B" w:rsidP="006A001B">
      <w:pPr>
        <w:pStyle w:val="ReportBodyText"/>
        <w:rPr>
          <w:del w:id="6" w:author="Microsoft-Konto" w:date="2022-10-17T14:04:00Z"/>
          <w:sz w:val="23"/>
          <w:szCs w:val="23"/>
        </w:rPr>
      </w:pPr>
      <w:del w:id="7" w:author="Microsoft-Konto" w:date="2022-10-17T14:04:00Z">
        <w:r w:rsidDel="00EF4FAB">
          <w:delText>Die Vorlage enthält Formatierungsfunktionen, die Ihnen bei der Erstellung behilflich sein werden (Automatische</w:delText>
        </w:r>
        <w:r w:rsidR="00860666" w:rsidDel="00EF4FAB">
          <w:delText xml:space="preserve"> </w:delText>
        </w:r>
        <w:r w:rsidDel="00EF4FAB">
          <w:delText>Verzeichnisse</w:delText>
        </w:r>
        <w:r w:rsidR="00860666" w:rsidDel="00EF4FAB">
          <w:delText xml:space="preserve"> mit Seitenangaben</w:delText>
        </w:r>
        <w:r w:rsidDel="00EF4FAB">
          <w:delText xml:space="preserve">, </w:delText>
        </w:r>
        <w:r w:rsidR="00860666" w:rsidDel="00EF4FAB">
          <w:delText>automatische Text-Formatierung über Formatvorlagen, etc.</w:delText>
        </w:r>
        <w:r w:rsidDel="00EF4FAB">
          <w:delText xml:space="preserve">.). </w:delText>
        </w:r>
        <w:r w:rsidDel="00EF4FAB">
          <w:rPr>
            <w:sz w:val="23"/>
            <w:szCs w:val="23"/>
          </w:rPr>
          <w:delText xml:space="preserve">Grundsätzlich entsprechen die verwendeten Funktionen jenen, die sie bereits aus der Vorlage für Laborberichte kennen. </w:delText>
        </w:r>
      </w:del>
    </w:p>
    <w:p w14:paraId="29EE142C" w14:textId="439090E9" w:rsidR="006A001B" w:rsidDel="00EF4FAB" w:rsidRDefault="006A001B" w:rsidP="006A001B">
      <w:pPr>
        <w:pStyle w:val="ReportBodyText"/>
        <w:rPr>
          <w:del w:id="8" w:author="Microsoft-Konto" w:date="2022-10-17T14:04:00Z"/>
          <w:sz w:val="23"/>
          <w:szCs w:val="23"/>
        </w:rPr>
      </w:pPr>
      <w:del w:id="9" w:author="Microsoft-Konto" w:date="2022-10-17T14:04:00Z">
        <w:r w:rsidDel="00EF4FAB">
          <w:rPr>
            <w:sz w:val="23"/>
            <w:szCs w:val="23"/>
          </w:rPr>
          <w:delText>Erläuterungen zur Nutzung der Formatierungs-Funktionen finden Sie im “</w:delText>
        </w:r>
        <w:r w:rsidRPr="006A001B" w:rsidDel="00EF4FAB">
          <w:rPr>
            <w:b/>
            <w:sz w:val="23"/>
            <w:szCs w:val="23"/>
          </w:rPr>
          <w:delText>Handbuch zur Vorlage 2016</w:delText>
        </w:r>
        <w:r w:rsidDel="00EF4FAB">
          <w:rPr>
            <w:sz w:val="23"/>
            <w:szCs w:val="23"/>
          </w:rPr>
          <w:delText xml:space="preserve">“. Das Handbuch ist ebenfalls im Moodle-Kurs des Praxissemesters abgelegt. </w:delText>
        </w:r>
      </w:del>
    </w:p>
    <w:p w14:paraId="67774B40" w14:textId="77777777" w:rsidR="006A001B" w:rsidRDefault="006A001B">
      <w:pPr>
        <w:spacing w:line="259" w:lineRule="auto"/>
        <w:rPr>
          <w:b/>
          <w:sz w:val="40"/>
          <w:szCs w:val="40"/>
        </w:rPr>
      </w:pPr>
      <w:r>
        <w:br w:type="page"/>
      </w:r>
    </w:p>
    <w:p w14:paraId="23A658CF" w14:textId="0531EDAA" w:rsidR="00F9285D" w:rsidRDefault="002165D0" w:rsidP="00F9285D">
      <w:pPr>
        <w:pStyle w:val="berschrift1ohneNummer"/>
        <w:outlineLvl w:val="0"/>
      </w:pPr>
      <w:del w:id="10" w:author="Microsoft-Konto" w:date="2022-10-13T17:00:00Z">
        <w:r w:rsidDel="002A1450">
          <w:lastRenderedPageBreak/>
          <w:delText xml:space="preserve">Formel- und </w:delText>
        </w:r>
      </w:del>
      <w:bookmarkStart w:id="11" w:name="_Toc116909663"/>
      <w:r w:rsidR="00186FEA">
        <w:t>Abkürzungsverzeichnis</w:t>
      </w:r>
      <w:bookmarkEnd w:id="11"/>
    </w:p>
    <w:p w14:paraId="3C492FAF" w14:textId="77777777" w:rsidR="00816E18" w:rsidRPr="00816E18" w:rsidRDefault="00816E18" w:rsidP="00816E18">
      <w:pPr>
        <w:rPr>
          <w:ins w:id="12" w:author="Microsoft-Konto" w:date="2022-10-13T17:32:00Z"/>
          <w:i/>
        </w:rPr>
      </w:pPr>
      <w:ins w:id="13" w:author="Microsoft-Konto" w:date="2022-10-13T17:32:00Z">
        <w:r w:rsidRPr="00816E18">
          <w:rPr>
            <w:i/>
          </w:rPr>
          <w:t>PKP</w:t>
        </w:r>
        <w:r w:rsidRPr="00816E18">
          <w:rPr>
            <w:i/>
          </w:rPr>
          <w:tab/>
          <w:t>-</w:t>
        </w:r>
        <w:r w:rsidRPr="00816E18">
          <w:rPr>
            <w:i/>
          </w:rPr>
          <w:tab/>
          <w:t>Gemeinsames Planungs- und Kabinettmanagement Programm</w:t>
        </w:r>
      </w:ins>
    </w:p>
    <w:p w14:paraId="5EB7182D" w14:textId="77777777" w:rsidR="00816E18" w:rsidRPr="00816E18" w:rsidRDefault="00816E18" w:rsidP="00816E18">
      <w:pPr>
        <w:rPr>
          <w:ins w:id="14" w:author="Microsoft-Konto" w:date="2022-10-13T17:32:00Z"/>
          <w:i/>
          <w:lang w:val="en-US"/>
          <w:rPrChange w:id="15" w:author="Microsoft-Konto" w:date="2022-10-13T17:32:00Z">
            <w:rPr>
              <w:ins w:id="16" w:author="Microsoft-Konto" w:date="2022-10-13T17:32:00Z"/>
              <w:i/>
            </w:rPr>
          </w:rPrChange>
        </w:rPr>
      </w:pPr>
      <w:ins w:id="17" w:author="Microsoft-Konto" w:date="2022-10-13T17:32:00Z">
        <w:r w:rsidRPr="00816E18">
          <w:rPr>
            <w:i/>
            <w:lang w:val="en-US"/>
            <w:rPrChange w:id="18" w:author="Microsoft-Konto" w:date="2022-10-13T17:32:00Z">
              <w:rPr>
                <w:i/>
              </w:rPr>
            </w:rPrChange>
          </w:rPr>
          <w:t xml:space="preserve">IAM </w:t>
        </w:r>
        <w:r w:rsidRPr="00816E18">
          <w:rPr>
            <w:i/>
            <w:lang w:val="en-US"/>
            <w:rPrChange w:id="19" w:author="Microsoft-Konto" w:date="2022-10-13T17:32:00Z">
              <w:rPr>
                <w:i/>
              </w:rPr>
            </w:rPrChange>
          </w:rPr>
          <w:tab/>
          <w:t>-</w:t>
        </w:r>
        <w:r w:rsidRPr="00816E18">
          <w:rPr>
            <w:i/>
            <w:lang w:val="en-US"/>
            <w:rPrChange w:id="20" w:author="Microsoft-Konto" w:date="2022-10-13T17:32:00Z">
              <w:rPr>
                <w:i/>
              </w:rPr>
            </w:rPrChange>
          </w:rPr>
          <w:tab/>
          <w:t>Identity and Access Management</w:t>
        </w:r>
      </w:ins>
    </w:p>
    <w:p w14:paraId="31275AC1" w14:textId="77777777" w:rsidR="00816E18" w:rsidRPr="00816E18" w:rsidRDefault="00816E18" w:rsidP="00816E18">
      <w:pPr>
        <w:rPr>
          <w:ins w:id="21" w:author="Microsoft-Konto" w:date="2022-10-13T17:32:00Z"/>
          <w:i/>
          <w:lang w:val="en-US"/>
          <w:rPrChange w:id="22" w:author="Microsoft-Konto" w:date="2022-10-13T17:32:00Z">
            <w:rPr>
              <w:ins w:id="23" w:author="Microsoft-Konto" w:date="2022-10-13T17:32:00Z"/>
              <w:i/>
            </w:rPr>
          </w:rPrChange>
        </w:rPr>
      </w:pPr>
      <w:proofErr w:type="spellStart"/>
      <w:ins w:id="24" w:author="Microsoft-Konto" w:date="2022-10-13T17:32:00Z">
        <w:r w:rsidRPr="00816E18">
          <w:rPr>
            <w:i/>
            <w:lang w:val="en-US"/>
            <w:rPrChange w:id="25" w:author="Microsoft-Konto" w:date="2022-10-13T17:32:00Z">
              <w:rPr>
                <w:i/>
              </w:rPr>
            </w:rPrChange>
          </w:rPr>
          <w:t>DokV</w:t>
        </w:r>
        <w:proofErr w:type="spellEnd"/>
        <w:r w:rsidRPr="00816E18">
          <w:rPr>
            <w:i/>
            <w:lang w:val="en-US"/>
            <w:rPrChange w:id="26" w:author="Microsoft-Konto" w:date="2022-10-13T17:32:00Z">
              <w:rPr>
                <w:i/>
              </w:rPr>
            </w:rPrChange>
          </w:rPr>
          <w:tab/>
          <w:t>-</w:t>
        </w:r>
        <w:r w:rsidRPr="00816E18">
          <w:rPr>
            <w:i/>
            <w:lang w:val="en-US"/>
            <w:rPrChange w:id="27" w:author="Microsoft-Konto" w:date="2022-10-13T17:32:00Z">
              <w:rPr>
                <w:i/>
              </w:rPr>
            </w:rPrChange>
          </w:rPr>
          <w:tab/>
        </w:r>
        <w:proofErr w:type="spellStart"/>
        <w:r w:rsidRPr="00816E18">
          <w:rPr>
            <w:i/>
            <w:lang w:val="en-US"/>
            <w:rPrChange w:id="28" w:author="Microsoft-Konto" w:date="2022-10-13T17:32:00Z">
              <w:rPr>
                <w:i/>
              </w:rPr>
            </w:rPrChange>
          </w:rPr>
          <w:t>Dokumentenverwaltung</w:t>
        </w:r>
        <w:proofErr w:type="spellEnd"/>
      </w:ins>
    </w:p>
    <w:p w14:paraId="4DD160E0" w14:textId="77777777" w:rsidR="00816E18" w:rsidRPr="00816E18" w:rsidRDefault="00816E18" w:rsidP="00816E18">
      <w:pPr>
        <w:rPr>
          <w:ins w:id="29" w:author="Microsoft-Konto" w:date="2022-10-13T17:32:00Z"/>
          <w:i/>
          <w:lang w:val="en-US"/>
          <w:rPrChange w:id="30" w:author="Microsoft-Konto" w:date="2022-10-13T17:32:00Z">
            <w:rPr>
              <w:ins w:id="31" w:author="Microsoft-Konto" w:date="2022-10-13T17:32:00Z"/>
              <w:i/>
            </w:rPr>
          </w:rPrChange>
        </w:rPr>
      </w:pPr>
      <w:ins w:id="32" w:author="Microsoft-Konto" w:date="2022-10-13T17:32:00Z">
        <w:r w:rsidRPr="00816E18">
          <w:rPr>
            <w:i/>
            <w:lang w:val="en-US"/>
            <w:rPrChange w:id="33" w:author="Microsoft-Konto" w:date="2022-10-13T17:32:00Z">
              <w:rPr>
                <w:i/>
              </w:rPr>
            </w:rPrChange>
          </w:rPr>
          <w:t>JVM</w:t>
        </w:r>
        <w:r w:rsidRPr="00816E18">
          <w:rPr>
            <w:i/>
            <w:lang w:val="en-US"/>
            <w:rPrChange w:id="34" w:author="Microsoft-Konto" w:date="2022-10-13T17:32:00Z">
              <w:rPr>
                <w:i/>
              </w:rPr>
            </w:rPrChange>
          </w:rPr>
          <w:tab/>
          <w:t>-</w:t>
        </w:r>
        <w:r w:rsidRPr="00816E18">
          <w:rPr>
            <w:i/>
            <w:lang w:val="en-US"/>
            <w:rPrChange w:id="35" w:author="Microsoft-Konto" w:date="2022-10-13T17:32:00Z">
              <w:rPr>
                <w:i/>
              </w:rPr>
            </w:rPrChange>
          </w:rPr>
          <w:tab/>
          <w:t>Java Virtual Machine</w:t>
        </w:r>
      </w:ins>
    </w:p>
    <w:p w14:paraId="747E4524" w14:textId="77777777" w:rsidR="00816E18" w:rsidRPr="00816E18" w:rsidRDefault="00816E18" w:rsidP="00816E18">
      <w:pPr>
        <w:rPr>
          <w:ins w:id="36" w:author="Microsoft-Konto" w:date="2022-10-13T17:32:00Z"/>
          <w:i/>
          <w:lang w:val="en-US"/>
          <w:rPrChange w:id="37" w:author="Microsoft-Konto" w:date="2022-10-13T17:32:00Z">
            <w:rPr>
              <w:ins w:id="38" w:author="Microsoft-Konto" w:date="2022-10-13T17:32:00Z"/>
              <w:i/>
            </w:rPr>
          </w:rPrChange>
        </w:rPr>
      </w:pPr>
      <w:ins w:id="39" w:author="Microsoft-Konto" w:date="2022-10-13T17:32:00Z">
        <w:r w:rsidRPr="00816E18">
          <w:rPr>
            <w:i/>
            <w:lang w:val="en-US"/>
            <w:rPrChange w:id="40" w:author="Microsoft-Konto" w:date="2022-10-13T17:32:00Z">
              <w:rPr>
                <w:i/>
              </w:rPr>
            </w:rPrChange>
          </w:rPr>
          <w:t>VM</w:t>
        </w:r>
        <w:r w:rsidRPr="00816E18">
          <w:rPr>
            <w:i/>
            <w:lang w:val="en-US"/>
            <w:rPrChange w:id="41" w:author="Microsoft-Konto" w:date="2022-10-13T17:32:00Z">
              <w:rPr>
                <w:i/>
              </w:rPr>
            </w:rPrChange>
          </w:rPr>
          <w:tab/>
          <w:t>-</w:t>
        </w:r>
        <w:r w:rsidRPr="00816E18">
          <w:rPr>
            <w:i/>
            <w:lang w:val="en-US"/>
            <w:rPrChange w:id="42" w:author="Microsoft-Konto" w:date="2022-10-13T17:32:00Z">
              <w:rPr>
                <w:i/>
              </w:rPr>
            </w:rPrChange>
          </w:rPr>
          <w:tab/>
        </w:r>
        <w:proofErr w:type="spellStart"/>
        <w:r w:rsidRPr="00816E18">
          <w:rPr>
            <w:i/>
            <w:lang w:val="en-US"/>
            <w:rPrChange w:id="43" w:author="Microsoft-Konto" w:date="2022-10-13T17:32:00Z">
              <w:rPr>
                <w:i/>
              </w:rPr>
            </w:rPrChange>
          </w:rPr>
          <w:t>Virtuelle</w:t>
        </w:r>
        <w:proofErr w:type="spellEnd"/>
        <w:r w:rsidRPr="00816E18">
          <w:rPr>
            <w:i/>
            <w:lang w:val="en-US"/>
            <w:rPrChange w:id="44" w:author="Microsoft-Konto" w:date="2022-10-13T17:32:00Z">
              <w:rPr>
                <w:i/>
              </w:rPr>
            </w:rPrChange>
          </w:rPr>
          <w:t xml:space="preserve"> </w:t>
        </w:r>
        <w:proofErr w:type="spellStart"/>
        <w:r w:rsidRPr="00816E18">
          <w:rPr>
            <w:i/>
            <w:lang w:val="en-US"/>
            <w:rPrChange w:id="45" w:author="Microsoft-Konto" w:date="2022-10-13T17:32:00Z">
              <w:rPr>
                <w:i/>
              </w:rPr>
            </w:rPrChange>
          </w:rPr>
          <w:t>Maschine</w:t>
        </w:r>
        <w:proofErr w:type="spellEnd"/>
      </w:ins>
    </w:p>
    <w:p w14:paraId="2B2F7921" w14:textId="77777777" w:rsidR="00816E18" w:rsidRPr="00816E18" w:rsidRDefault="00816E18" w:rsidP="00816E18">
      <w:pPr>
        <w:rPr>
          <w:ins w:id="46" w:author="Microsoft-Konto" w:date="2022-10-13T17:32:00Z"/>
          <w:i/>
          <w:lang w:val="en-US"/>
          <w:rPrChange w:id="47" w:author="Microsoft-Konto" w:date="2022-10-13T17:32:00Z">
            <w:rPr>
              <w:ins w:id="48" w:author="Microsoft-Konto" w:date="2022-10-13T17:32:00Z"/>
              <w:i/>
            </w:rPr>
          </w:rPrChange>
        </w:rPr>
      </w:pPr>
      <w:ins w:id="49" w:author="Microsoft-Konto" w:date="2022-10-13T17:32:00Z">
        <w:r w:rsidRPr="00816E18">
          <w:rPr>
            <w:i/>
            <w:lang w:val="en-US"/>
            <w:rPrChange w:id="50" w:author="Microsoft-Konto" w:date="2022-10-13T17:32:00Z">
              <w:rPr>
                <w:i/>
              </w:rPr>
            </w:rPrChange>
          </w:rPr>
          <w:t>PAC</w:t>
        </w:r>
        <w:r w:rsidRPr="00816E18">
          <w:rPr>
            <w:i/>
            <w:lang w:val="en-US"/>
            <w:rPrChange w:id="51" w:author="Microsoft-Konto" w:date="2022-10-13T17:32:00Z">
              <w:rPr>
                <w:i/>
              </w:rPr>
            </w:rPrChange>
          </w:rPr>
          <w:tab/>
          <w:t>-</w:t>
        </w:r>
        <w:r w:rsidRPr="00816E18">
          <w:rPr>
            <w:i/>
            <w:lang w:val="en-US"/>
            <w:rPrChange w:id="52" w:author="Microsoft-Konto" w:date="2022-10-13T17:32:00Z">
              <w:rPr>
                <w:i/>
              </w:rPr>
            </w:rPrChange>
          </w:rPr>
          <w:tab/>
          <w:t xml:space="preserve">PDF Accessibility Checker </w:t>
        </w:r>
      </w:ins>
    </w:p>
    <w:p w14:paraId="5746B4FD" w14:textId="77777777" w:rsidR="00816E18" w:rsidRPr="00816E18" w:rsidRDefault="00816E18" w:rsidP="00816E18">
      <w:pPr>
        <w:rPr>
          <w:ins w:id="53" w:author="Microsoft-Konto" w:date="2022-10-13T17:32:00Z"/>
          <w:i/>
          <w:lang w:val="en-US"/>
          <w:rPrChange w:id="54" w:author="Microsoft-Konto" w:date="2022-10-13T17:32:00Z">
            <w:rPr>
              <w:ins w:id="55" w:author="Microsoft-Konto" w:date="2022-10-13T17:32:00Z"/>
              <w:i/>
            </w:rPr>
          </w:rPrChange>
        </w:rPr>
      </w:pPr>
      <w:ins w:id="56" w:author="Microsoft-Konto" w:date="2022-10-13T17:32:00Z">
        <w:r w:rsidRPr="00816E18">
          <w:rPr>
            <w:i/>
            <w:lang w:val="en-US"/>
            <w:rPrChange w:id="57" w:author="Microsoft-Konto" w:date="2022-10-13T17:32:00Z">
              <w:rPr>
                <w:i/>
              </w:rPr>
            </w:rPrChange>
          </w:rPr>
          <w:t>WAR</w:t>
        </w:r>
        <w:r w:rsidRPr="00816E18">
          <w:rPr>
            <w:i/>
            <w:lang w:val="en-US"/>
            <w:rPrChange w:id="58" w:author="Microsoft-Konto" w:date="2022-10-13T17:32:00Z">
              <w:rPr>
                <w:i/>
              </w:rPr>
            </w:rPrChange>
          </w:rPr>
          <w:tab/>
          <w:t xml:space="preserve">- </w:t>
        </w:r>
        <w:r w:rsidRPr="00816E18">
          <w:rPr>
            <w:i/>
            <w:lang w:val="en-US"/>
            <w:rPrChange w:id="59" w:author="Microsoft-Konto" w:date="2022-10-13T17:32:00Z">
              <w:rPr>
                <w:i/>
              </w:rPr>
            </w:rPrChange>
          </w:rPr>
          <w:tab/>
          <w:t>Web Application Archive</w:t>
        </w:r>
      </w:ins>
    </w:p>
    <w:p w14:paraId="4E9A2B1F" w14:textId="77777777" w:rsidR="00816E18" w:rsidRPr="00816E18" w:rsidRDefault="00816E18" w:rsidP="00816E18">
      <w:pPr>
        <w:rPr>
          <w:ins w:id="60" w:author="Microsoft-Konto" w:date="2022-10-13T17:32:00Z"/>
          <w:i/>
          <w:lang w:val="en-US"/>
          <w:rPrChange w:id="61" w:author="Microsoft-Konto" w:date="2022-10-13T17:32:00Z">
            <w:rPr>
              <w:ins w:id="62" w:author="Microsoft-Konto" w:date="2022-10-13T17:32:00Z"/>
              <w:i/>
            </w:rPr>
          </w:rPrChange>
        </w:rPr>
      </w:pPr>
      <w:ins w:id="63" w:author="Microsoft-Konto" w:date="2022-10-13T17:32:00Z">
        <w:r w:rsidRPr="00816E18">
          <w:rPr>
            <w:i/>
            <w:lang w:val="en-US"/>
            <w:rPrChange w:id="64" w:author="Microsoft-Konto" w:date="2022-10-13T17:32:00Z">
              <w:rPr>
                <w:i/>
              </w:rPr>
            </w:rPrChange>
          </w:rPr>
          <w:t>CI</w:t>
        </w:r>
        <w:r w:rsidRPr="00816E18">
          <w:rPr>
            <w:i/>
            <w:lang w:val="en-US"/>
            <w:rPrChange w:id="65" w:author="Microsoft-Konto" w:date="2022-10-13T17:32:00Z">
              <w:rPr>
                <w:i/>
              </w:rPr>
            </w:rPrChange>
          </w:rPr>
          <w:tab/>
          <w:t>-</w:t>
        </w:r>
        <w:r w:rsidRPr="00816E18">
          <w:rPr>
            <w:i/>
            <w:lang w:val="en-US"/>
            <w:rPrChange w:id="66" w:author="Microsoft-Konto" w:date="2022-10-13T17:32:00Z">
              <w:rPr>
                <w:i/>
              </w:rPr>
            </w:rPrChange>
          </w:rPr>
          <w:tab/>
        </w:r>
        <w:proofErr w:type="spellStart"/>
        <w:r w:rsidRPr="00816E18">
          <w:rPr>
            <w:i/>
            <w:lang w:val="en-US"/>
            <w:rPrChange w:id="67" w:author="Microsoft-Konto" w:date="2022-10-13T17:32:00Z">
              <w:rPr>
                <w:i/>
              </w:rPr>
            </w:rPrChange>
          </w:rPr>
          <w:t>Continious</w:t>
        </w:r>
        <w:proofErr w:type="spellEnd"/>
        <w:r w:rsidRPr="00816E18">
          <w:rPr>
            <w:i/>
            <w:lang w:val="en-US"/>
            <w:rPrChange w:id="68" w:author="Microsoft-Konto" w:date="2022-10-13T17:32:00Z">
              <w:rPr>
                <w:i/>
              </w:rPr>
            </w:rPrChange>
          </w:rPr>
          <w:t xml:space="preserve"> Integration</w:t>
        </w:r>
      </w:ins>
    </w:p>
    <w:p w14:paraId="0B751C9B" w14:textId="77777777" w:rsidR="00816E18" w:rsidRPr="00816E18" w:rsidRDefault="00816E18" w:rsidP="00816E18">
      <w:pPr>
        <w:rPr>
          <w:ins w:id="69" w:author="Microsoft-Konto" w:date="2022-10-13T17:32:00Z"/>
          <w:i/>
          <w:lang w:val="en-US"/>
          <w:rPrChange w:id="70" w:author="Microsoft-Konto" w:date="2022-10-13T17:32:00Z">
            <w:rPr>
              <w:ins w:id="71" w:author="Microsoft-Konto" w:date="2022-10-13T17:32:00Z"/>
              <w:i/>
            </w:rPr>
          </w:rPrChange>
        </w:rPr>
      </w:pPr>
      <w:ins w:id="72" w:author="Microsoft-Konto" w:date="2022-10-13T17:32:00Z">
        <w:r w:rsidRPr="00816E18">
          <w:rPr>
            <w:i/>
            <w:lang w:val="en-US"/>
            <w:rPrChange w:id="73" w:author="Microsoft-Konto" w:date="2022-10-13T17:32:00Z">
              <w:rPr>
                <w:i/>
              </w:rPr>
            </w:rPrChange>
          </w:rPr>
          <w:t>http</w:t>
        </w:r>
        <w:r w:rsidRPr="00816E18">
          <w:rPr>
            <w:i/>
            <w:lang w:val="en-US"/>
            <w:rPrChange w:id="74" w:author="Microsoft-Konto" w:date="2022-10-13T17:32:00Z">
              <w:rPr>
                <w:i/>
              </w:rPr>
            </w:rPrChange>
          </w:rPr>
          <w:tab/>
          <w:t>-</w:t>
        </w:r>
        <w:r w:rsidRPr="00816E18">
          <w:rPr>
            <w:i/>
            <w:lang w:val="en-US"/>
            <w:rPrChange w:id="75" w:author="Microsoft-Konto" w:date="2022-10-13T17:32:00Z">
              <w:rPr>
                <w:i/>
              </w:rPr>
            </w:rPrChange>
          </w:rPr>
          <w:tab/>
          <w:t>Hypertext Transfer Protocol</w:t>
        </w:r>
      </w:ins>
    </w:p>
    <w:p w14:paraId="26D71FB5" w14:textId="77777777" w:rsidR="00816E18" w:rsidRPr="00816E18" w:rsidRDefault="00816E18" w:rsidP="00816E18">
      <w:pPr>
        <w:rPr>
          <w:ins w:id="76" w:author="Microsoft-Konto" w:date="2022-10-13T17:32:00Z"/>
          <w:i/>
          <w:lang w:val="en-US"/>
          <w:rPrChange w:id="77" w:author="Microsoft-Konto" w:date="2022-10-13T17:32:00Z">
            <w:rPr>
              <w:ins w:id="78" w:author="Microsoft-Konto" w:date="2022-10-13T17:32:00Z"/>
              <w:i/>
            </w:rPr>
          </w:rPrChange>
        </w:rPr>
      </w:pPr>
      <w:proofErr w:type="spellStart"/>
      <w:ins w:id="79" w:author="Microsoft-Konto" w:date="2022-10-13T17:32:00Z">
        <w:r w:rsidRPr="00816E18">
          <w:rPr>
            <w:i/>
            <w:lang w:val="en-US"/>
            <w:rPrChange w:id="80" w:author="Microsoft-Konto" w:date="2022-10-13T17:32:00Z">
              <w:rPr>
                <w:i/>
              </w:rPr>
            </w:rPrChange>
          </w:rPr>
          <w:t>css</w:t>
        </w:r>
        <w:proofErr w:type="spellEnd"/>
        <w:r w:rsidRPr="00816E18">
          <w:rPr>
            <w:i/>
            <w:lang w:val="en-US"/>
            <w:rPrChange w:id="81" w:author="Microsoft-Konto" w:date="2022-10-13T17:32:00Z">
              <w:rPr>
                <w:i/>
              </w:rPr>
            </w:rPrChange>
          </w:rPr>
          <w:tab/>
          <w:t xml:space="preserve">- </w:t>
        </w:r>
        <w:r w:rsidRPr="00816E18">
          <w:rPr>
            <w:i/>
            <w:lang w:val="en-US"/>
            <w:rPrChange w:id="82" w:author="Microsoft-Konto" w:date="2022-10-13T17:32:00Z">
              <w:rPr>
                <w:i/>
              </w:rPr>
            </w:rPrChange>
          </w:rPr>
          <w:tab/>
          <w:t>Cascading Style Sheets</w:t>
        </w:r>
      </w:ins>
    </w:p>
    <w:p w14:paraId="25E81B7A" w14:textId="77777777" w:rsidR="00816E18" w:rsidRPr="00BD34B3" w:rsidRDefault="00816E18" w:rsidP="00816E18">
      <w:pPr>
        <w:rPr>
          <w:ins w:id="83" w:author="Microsoft-Konto" w:date="2022-10-13T17:32:00Z"/>
          <w:i/>
          <w:lang w:val="en-US"/>
          <w:rPrChange w:id="84" w:author="Microsoft-Konto" w:date="2022-10-16T12:39:00Z">
            <w:rPr>
              <w:ins w:id="85" w:author="Microsoft-Konto" w:date="2022-10-13T17:32:00Z"/>
              <w:i/>
            </w:rPr>
          </w:rPrChange>
        </w:rPr>
      </w:pPr>
      <w:proofErr w:type="spellStart"/>
      <w:proofErr w:type="gramStart"/>
      <w:ins w:id="86" w:author="Microsoft-Konto" w:date="2022-10-13T17:32:00Z">
        <w:r w:rsidRPr="00BD34B3">
          <w:rPr>
            <w:i/>
            <w:lang w:val="en-US"/>
            <w:rPrChange w:id="87" w:author="Microsoft-Konto" w:date="2022-10-16T12:39:00Z">
              <w:rPr>
                <w:i/>
              </w:rPr>
            </w:rPrChange>
          </w:rPr>
          <w:t>svg</w:t>
        </w:r>
        <w:proofErr w:type="spellEnd"/>
        <w:proofErr w:type="gramEnd"/>
        <w:r w:rsidRPr="00BD34B3">
          <w:rPr>
            <w:i/>
            <w:lang w:val="en-US"/>
            <w:rPrChange w:id="88" w:author="Microsoft-Konto" w:date="2022-10-16T12:39:00Z">
              <w:rPr>
                <w:i/>
              </w:rPr>
            </w:rPrChange>
          </w:rPr>
          <w:tab/>
          <w:t>-</w:t>
        </w:r>
        <w:r w:rsidRPr="00BD34B3">
          <w:rPr>
            <w:i/>
            <w:lang w:val="en-US"/>
            <w:rPrChange w:id="89" w:author="Microsoft-Konto" w:date="2022-10-16T12:39:00Z">
              <w:rPr>
                <w:i/>
              </w:rPr>
            </w:rPrChange>
          </w:rPr>
          <w:tab/>
          <w:t>Scalable Vector Graphic</w:t>
        </w:r>
      </w:ins>
    </w:p>
    <w:p w14:paraId="52EBDCD4" w14:textId="5472DE0D" w:rsidR="003D1441" w:rsidRPr="00BD34B3" w:rsidRDefault="00816E18">
      <w:pPr>
        <w:rPr>
          <w:ins w:id="90" w:author="Microsoft-Konto" w:date="2022-10-13T17:03:00Z"/>
          <w:lang w:val="en-US"/>
          <w:rPrChange w:id="91" w:author="Microsoft-Konto" w:date="2022-10-16T12:39:00Z">
            <w:rPr>
              <w:ins w:id="92" w:author="Microsoft-Konto" w:date="2022-10-13T17:03:00Z"/>
              <w:noProof/>
            </w:rPr>
          </w:rPrChange>
        </w:rPr>
        <w:pPrChange w:id="93" w:author="Microsoft-Konto" w:date="2022-10-13T17:07:00Z">
          <w:pPr>
            <w:pStyle w:val="Abbildungsverzeichnis"/>
          </w:pPr>
        </w:pPrChange>
      </w:pPr>
      <w:ins w:id="94" w:author="Microsoft-Konto" w:date="2022-10-13T17:32:00Z">
        <w:r w:rsidRPr="00BD34B3">
          <w:rPr>
            <w:i/>
            <w:lang w:val="en-US"/>
            <w:rPrChange w:id="95" w:author="Microsoft-Konto" w:date="2022-10-16T12:39:00Z">
              <w:rPr>
                <w:i/>
              </w:rPr>
            </w:rPrChange>
          </w:rPr>
          <w:t>VRT</w:t>
        </w:r>
        <w:r w:rsidRPr="00BD34B3">
          <w:rPr>
            <w:i/>
            <w:lang w:val="en-US"/>
            <w:rPrChange w:id="96" w:author="Microsoft-Konto" w:date="2022-10-16T12:39:00Z">
              <w:rPr>
                <w:i/>
              </w:rPr>
            </w:rPrChange>
          </w:rPr>
          <w:tab/>
          <w:t>-</w:t>
        </w:r>
        <w:r w:rsidRPr="00BD34B3">
          <w:rPr>
            <w:i/>
            <w:lang w:val="en-US"/>
            <w:rPrChange w:id="97" w:author="Microsoft-Konto" w:date="2022-10-16T12:39:00Z">
              <w:rPr>
                <w:i/>
              </w:rPr>
            </w:rPrChange>
          </w:rPr>
          <w:tab/>
          <w:t>Visual Regression Tests</w:t>
        </w:r>
      </w:ins>
    </w:p>
    <w:p w14:paraId="7D63E07F" w14:textId="5FACFAFB" w:rsidR="00D46D45" w:rsidRPr="00BD34B3" w:rsidDel="002A1450" w:rsidRDefault="00FD44A2" w:rsidP="00955811">
      <w:pPr>
        <w:pStyle w:val="Abbildungsverzeichnis"/>
        <w:rPr>
          <w:del w:id="98" w:author="Microsoft-Konto" w:date="2022-10-13T17:00:00Z"/>
          <w:noProof/>
          <w:lang w:val="en-US"/>
          <w:rPrChange w:id="99" w:author="Microsoft-Konto" w:date="2022-10-16T12:39:00Z">
            <w:rPr>
              <w:del w:id="100" w:author="Microsoft-Konto" w:date="2022-10-13T17:00:00Z"/>
              <w:noProof/>
            </w:rPr>
          </w:rPrChange>
        </w:rPr>
      </w:pPr>
      <w:del w:id="101" w:author="Microsoft-Konto" w:date="2022-10-13T17:00:00Z">
        <w:r w:rsidDel="002A1450">
          <w:rPr>
            <w:noProof/>
          </w:rPr>
          <w:fldChar w:fldCharType="begin"/>
        </w:r>
        <w:r w:rsidDel="002A1450">
          <w:rPr>
            <w:noProof/>
          </w:rPr>
          <w:delInstrText xml:space="preserve"> INDEX \e " " \z "1031" </w:delInstrText>
        </w:r>
        <w:r w:rsidDel="002A1450">
          <w:rPr>
            <w:noProof/>
          </w:rPr>
          <w:fldChar w:fldCharType="separate"/>
        </w:r>
        <w:r w:rsidR="001C7FB5" w:rsidDel="002A1450">
          <w:rPr>
            <w:noProof/>
          </w:rPr>
          <w:delText>Keine Indexeinträge gefunden.</w:delText>
        </w:r>
        <w:r w:rsidDel="002A1450">
          <w:rPr>
            <w:noProof/>
          </w:rPr>
          <w:fldChar w:fldCharType="end"/>
        </w:r>
      </w:del>
    </w:p>
    <w:p w14:paraId="3762AC0E" w14:textId="32579C79" w:rsidR="00D46D45" w:rsidRPr="00BD34B3" w:rsidDel="002A1450" w:rsidRDefault="00D46D45" w:rsidP="00D46D45">
      <w:pPr>
        <w:pStyle w:val="ReportBodyText"/>
        <w:rPr>
          <w:del w:id="102" w:author="Microsoft-Konto" w:date="2022-10-13T17:00:00Z"/>
          <w:lang w:val="en-US"/>
          <w:rPrChange w:id="103" w:author="Microsoft-Konto" w:date="2022-10-16T12:39:00Z">
            <w:rPr>
              <w:del w:id="104" w:author="Microsoft-Konto" w:date="2022-10-13T17:00:00Z"/>
            </w:rPr>
          </w:rPrChange>
        </w:rPr>
      </w:pPr>
    </w:p>
    <w:p w14:paraId="6DA92C5B" w14:textId="661A9AE8" w:rsidR="00B60758" w:rsidRPr="00BD34B3" w:rsidDel="002A1450" w:rsidRDefault="00B60758" w:rsidP="00D46D45">
      <w:pPr>
        <w:pStyle w:val="ReportBodyText"/>
        <w:rPr>
          <w:del w:id="105" w:author="Microsoft-Konto" w:date="2022-10-13T17:00:00Z"/>
          <w:lang w:val="en-US"/>
          <w:rPrChange w:id="106" w:author="Microsoft-Konto" w:date="2022-10-16T12:39:00Z">
            <w:rPr>
              <w:del w:id="107" w:author="Microsoft-Konto" w:date="2022-10-13T17:00:00Z"/>
            </w:rPr>
          </w:rPrChange>
        </w:rPr>
      </w:pPr>
    </w:p>
    <w:p w14:paraId="74D2979F" w14:textId="175FB65F" w:rsidR="00D46D45" w:rsidRPr="00BD34B3" w:rsidDel="002A1450" w:rsidRDefault="002165D0" w:rsidP="00D46D45">
      <w:pPr>
        <w:pStyle w:val="ReportBodyText"/>
        <w:rPr>
          <w:del w:id="108" w:author="Microsoft-Konto" w:date="2022-10-13T17:00:00Z"/>
          <w:lang w:val="en-US"/>
          <w:rPrChange w:id="109" w:author="Microsoft-Konto" w:date="2022-10-16T12:39:00Z">
            <w:rPr>
              <w:del w:id="110" w:author="Microsoft-Konto" w:date="2022-10-13T17:00:00Z"/>
            </w:rPr>
          </w:rPrChange>
        </w:rPr>
      </w:pPr>
      <w:del w:id="111" w:author="Microsoft-Konto" w:date="2022-10-13T17:00:00Z">
        <w:r w:rsidRPr="00BD34B3" w:rsidDel="002A1450">
          <w:rPr>
            <w:lang w:val="en-US"/>
            <w:rPrChange w:id="112" w:author="Microsoft-Konto" w:date="2022-10-16T12:39:00Z">
              <w:rPr/>
            </w:rPrChange>
          </w:rPr>
          <w:delText xml:space="preserve">Hinweise: </w:delText>
        </w:r>
        <w:r w:rsidR="00B60758" w:rsidRPr="00BD34B3" w:rsidDel="002A1450">
          <w:rPr>
            <w:lang w:val="en-US"/>
            <w:rPrChange w:id="113" w:author="Microsoft-Konto" w:date="2022-10-16T12:39:00Z">
              <w:rPr/>
            </w:rPrChange>
          </w:rPr>
          <w:br/>
        </w:r>
        <w:r w:rsidR="00D46D45" w:rsidRPr="00BD34B3" w:rsidDel="002A1450">
          <w:rPr>
            <w:lang w:val="en-US"/>
            <w:rPrChange w:id="114" w:author="Microsoft-Konto" w:date="2022-10-16T12:39:00Z">
              <w:rPr/>
            </w:rPrChange>
          </w:rPr>
          <w:delText xml:space="preserve">Im Abkürzungsverzeichnis werden die verwendeten Abkürzungen getrennt aufgelistet. Für Formelzeichen und Abkürzungen ist eine getrennte Liste zu führen. </w:delText>
        </w:r>
      </w:del>
    </w:p>
    <w:p w14:paraId="4A0D2B36" w14:textId="2046D544" w:rsidR="00D46D45" w:rsidRPr="00BD34B3" w:rsidDel="002A1450" w:rsidRDefault="00D46D45" w:rsidP="00D46D45">
      <w:pPr>
        <w:pStyle w:val="ReportBodyText"/>
        <w:rPr>
          <w:del w:id="115" w:author="Microsoft-Konto" w:date="2022-10-13T17:00:00Z"/>
          <w:lang w:val="en-US"/>
          <w:rPrChange w:id="116" w:author="Microsoft-Konto" w:date="2022-10-16T12:39:00Z">
            <w:rPr>
              <w:del w:id="117" w:author="Microsoft-Konto" w:date="2022-10-13T17:00:00Z"/>
            </w:rPr>
          </w:rPrChange>
        </w:rPr>
      </w:pPr>
      <w:del w:id="118" w:author="Microsoft-Konto" w:date="2022-10-13T17:00:00Z">
        <w:r w:rsidRPr="00BD34B3" w:rsidDel="002A1450">
          <w:rPr>
            <w:lang w:val="en-US"/>
            <w:rPrChange w:id="119" w:author="Microsoft-Konto" w:date="2022-10-16T12:39:00Z">
              <w:rPr/>
            </w:rPrChange>
          </w:rPr>
          <w:delText xml:space="preserve">Für </w:delText>
        </w:r>
        <w:r w:rsidRPr="00BD34B3" w:rsidDel="002A1450">
          <w:rPr>
            <w:b/>
            <w:lang w:val="en-US"/>
            <w:rPrChange w:id="120" w:author="Microsoft-Konto" w:date="2022-10-16T12:39:00Z">
              <w:rPr>
                <w:b/>
              </w:rPr>
            </w:rPrChange>
          </w:rPr>
          <w:delText>Formelzeichen</w:delText>
        </w:r>
        <w:r w:rsidRPr="00BD34B3" w:rsidDel="002A1450">
          <w:rPr>
            <w:lang w:val="en-US"/>
            <w:rPrChange w:id="121" w:author="Microsoft-Konto" w:date="2022-10-16T12:39:00Z">
              <w:rPr/>
            </w:rPrChange>
          </w:rPr>
          <w:delText xml:space="preserve"> sind wie folgt aufzulisten: </w:delText>
        </w:r>
      </w:del>
    </w:p>
    <w:p w14:paraId="4F027E7A" w14:textId="24E9BA32" w:rsidR="00D46D45" w:rsidRPr="00BD34B3" w:rsidDel="002A1450" w:rsidRDefault="00D46D45" w:rsidP="002165D0">
      <w:pPr>
        <w:pStyle w:val="ReportBodySpace"/>
        <w:jc w:val="left"/>
        <w:rPr>
          <w:del w:id="122" w:author="Microsoft-Konto" w:date="2022-10-13T17:00:00Z"/>
          <w:i/>
          <w:lang w:val="en-US"/>
          <w:rPrChange w:id="123" w:author="Microsoft-Konto" w:date="2022-10-16T12:39:00Z">
            <w:rPr>
              <w:del w:id="124" w:author="Microsoft-Konto" w:date="2022-10-13T17:00:00Z"/>
              <w:i/>
            </w:rPr>
          </w:rPrChange>
        </w:rPr>
      </w:pPr>
      <w:del w:id="125" w:author="Microsoft-Konto" w:date="2022-10-13T17:00:00Z">
        <w:r w:rsidRPr="00BD34B3" w:rsidDel="002A1450">
          <w:rPr>
            <w:i/>
            <w:lang w:val="en-US"/>
            <w:rPrChange w:id="126" w:author="Microsoft-Konto" w:date="2022-10-16T12:39:00Z">
              <w:rPr>
                <w:i/>
              </w:rPr>
            </w:rPrChange>
          </w:rPr>
          <w:delText>Formelzeichen</w:delText>
        </w:r>
        <w:r w:rsidRPr="00BD34B3" w:rsidDel="002A1450">
          <w:rPr>
            <w:i/>
            <w:lang w:val="en-US"/>
            <w:rPrChange w:id="127" w:author="Microsoft-Konto" w:date="2022-10-16T12:39:00Z">
              <w:rPr>
                <w:i/>
              </w:rPr>
            </w:rPrChange>
          </w:rPr>
          <w:tab/>
          <w:delText xml:space="preserve"> phys. Einheit</w:delText>
        </w:r>
        <w:r w:rsidRPr="00BD34B3" w:rsidDel="002A1450">
          <w:rPr>
            <w:i/>
            <w:lang w:val="en-US"/>
            <w:rPrChange w:id="128" w:author="Microsoft-Konto" w:date="2022-10-16T12:39:00Z">
              <w:rPr>
                <w:i/>
              </w:rPr>
            </w:rPrChange>
          </w:rPr>
          <w:tab/>
        </w:r>
        <w:r w:rsidRPr="00BD34B3" w:rsidDel="002A1450">
          <w:rPr>
            <w:lang w:val="en-US"/>
            <w:rPrChange w:id="129" w:author="Microsoft-Konto" w:date="2022-10-16T12:39:00Z">
              <w:rPr/>
            </w:rPrChange>
          </w:rPr>
          <w:delText>Benennung</w:delText>
        </w:r>
        <w:r w:rsidR="002165D0" w:rsidRPr="00BD34B3" w:rsidDel="002A1450">
          <w:rPr>
            <w:lang w:val="en-US"/>
            <w:rPrChange w:id="130" w:author="Microsoft-Konto" w:date="2022-10-16T12:39:00Z">
              <w:rPr/>
            </w:rPrChange>
          </w:rPr>
          <w:delText xml:space="preserve">      z.B </w:delText>
        </w:r>
        <w:r w:rsidR="002165D0" w:rsidRPr="00BD34B3" w:rsidDel="002A1450">
          <w:rPr>
            <w:lang w:val="en-US"/>
            <w:rPrChange w:id="131" w:author="Microsoft-Konto" w:date="2022-10-16T12:39:00Z">
              <w:rPr/>
            </w:rPrChange>
          </w:rPr>
          <w:br/>
        </w:r>
        <w:r w:rsidR="002165D0" w:rsidRPr="00BD34B3" w:rsidDel="002A1450">
          <w:rPr>
            <w:i/>
            <w:lang w:val="en-US"/>
            <w:rPrChange w:id="132" w:author="Microsoft-Konto" w:date="2022-10-16T12:39:00Z">
              <w:rPr>
                <w:i/>
              </w:rPr>
            </w:rPrChange>
          </w:rPr>
          <w:delText>g</w:delText>
        </w:r>
        <w:r w:rsidR="002165D0" w:rsidRPr="00BD34B3" w:rsidDel="002A1450">
          <w:rPr>
            <w:i/>
            <w:lang w:val="en-US"/>
            <w:rPrChange w:id="133" w:author="Microsoft-Konto" w:date="2022-10-16T12:39:00Z">
              <w:rPr>
                <w:i/>
              </w:rPr>
            </w:rPrChange>
          </w:rPr>
          <w:tab/>
        </w:r>
        <w:r w:rsidR="002165D0" w:rsidRPr="00BD34B3" w:rsidDel="002A1450">
          <w:rPr>
            <w:i/>
            <w:lang w:val="en-US"/>
            <w:rPrChange w:id="134" w:author="Microsoft-Konto" w:date="2022-10-16T12:39:00Z">
              <w:rPr>
                <w:i/>
              </w:rPr>
            </w:rPrChange>
          </w:rPr>
          <w:tab/>
        </w:r>
        <w:r w:rsidR="002165D0" w:rsidRPr="00BD34B3" w:rsidDel="002A1450">
          <w:rPr>
            <w:i/>
            <w:lang w:val="en-US"/>
            <w:rPrChange w:id="135" w:author="Microsoft-Konto" w:date="2022-10-16T12:39:00Z">
              <w:rPr>
                <w:i/>
              </w:rPr>
            </w:rPrChange>
          </w:rPr>
          <w:tab/>
          <w:delText>m/s</w:delText>
        </w:r>
        <w:r w:rsidR="002165D0" w:rsidRPr="00BD34B3" w:rsidDel="002A1450">
          <w:rPr>
            <w:i/>
            <w:vertAlign w:val="superscript"/>
            <w:lang w:val="en-US"/>
            <w:rPrChange w:id="136" w:author="Microsoft-Konto" w:date="2022-10-16T12:39:00Z">
              <w:rPr>
                <w:i/>
                <w:vertAlign w:val="superscript"/>
              </w:rPr>
            </w:rPrChange>
          </w:rPr>
          <w:delText>2</w:delText>
        </w:r>
        <w:r w:rsidR="002165D0" w:rsidRPr="00BD34B3" w:rsidDel="002A1450">
          <w:rPr>
            <w:i/>
            <w:lang w:val="en-US"/>
            <w:rPrChange w:id="137" w:author="Microsoft-Konto" w:date="2022-10-16T12:39:00Z">
              <w:rPr>
                <w:i/>
              </w:rPr>
            </w:rPrChange>
          </w:rPr>
          <w:tab/>
        </w:r>
        <w:r w:rsidR="002165D0" w:rsidRPr="00BD34B3" w:rsidDel="002A1450">
          <w:rPr>
            <w:i/>
            <w:lang w:val="en-US"/>
            <w:rPrChange w:id="138" w:author="Microsoft-Konto" w:date="2022-10-16T12:39:00Z">
              <w:rPr>
                <w:i/>
              </w:rPr>
            </w:rPrChange>
          </w:rPr>
          <w:tab/>
        </w:r>
        <w:r w:rsidR="002165D0" w:rsidRPr="00BD34B3" w:rsidDel="002A1450">
          <w:rPr>
            <w:i/>
            <w:lang w:val="en-US"/>
            <w:rPrChange w:id="139" w:author="Microsoft-Konto" w:date="2022-10-16T12:39:00Z">
              <w:rPr>
                <w:i/>
              </w:rPr>
            </w:rPrChange>
          </w:rPr>
          <w:tab/>
          <w:delText>Erdbeschleunigung</w:delText>
        </w:r>
      </w:del>
    </w:p>
    <w:p w14:paraId="2DBB004A" w14:textId="2384600A" w:rsidR="00D46D45" w:rsidRPr="00BD34B3" w:rsidDel="002A1450" w:rsidRDefault="00D46D45" w:rsidP="00D46D45">
      <w:pPr>
        <w:pStyle w:val="ReportBodyText"/>
        <w:rPr>
          <w:del w:id="140" w:author="Microsoft-Konto" w:date="2022-10-13T17:00:00Z"/>
          <w:lang w:val="en-US"/>
          <w:rPrChange w:id="141" w:author="Microsoft-Konto" w:date="2022-10-16T12:39:00Z">
            <w:rPr>
              <w:del w:id="142" w:author="Microsoft-Konto" w:date="2022-10-13T17:00:00Z"/>
            </w:rPr>
          </w:rPrChange>
        </w:rPr>
      </w:pPr>
      <w:del w:id="143" w:author="Microsoft-Konto" w:date="2022-10-13T17:00:00Z">
        <w:r w:rsidRPr="00BD34B3" w:rsidDel="002A1450">
          <w:rPr>
            <w:lang w:val="en-US"/>
            <w:rPrChange w:id="144" w:author="Microsoft-Konto" w:date="2022-10-16T12:39:00Z">
              <w:rPr/>
            </w:rPrChange>
          </w:rPr>
          <w:delText>Formelzeichen müssen im Text bei der ersten Nen</w:delText>
        </w:r>
        <w:r w:rsidRPr="00BD34B3" w:rsidDel="002A1450">
          <w:rPr>
            <w:lang w:val="en-US"/>
            <w:rPrChange w:id="145" w:author="Microsoft-Konto" w:date="2022-10-16T12:39:00Z">
              <w:rPr/>
            </w:rPrChange>
          </w:rPr>
          <w:softHyphen/>
          <w:delText xml:space="preserve">nung ausgeschrieben werden, z.B.  „Die Federkonstante </w:delText>
        </w:r>
        <w:r w:rsidRPr="00BD34B3" w:rsidDel="002A1450">
          <w:rPr>
            <w:i/>
            <w:lang w:val="en-US"/>
            <w:rPrChange w:id="146" w:author="Microsoft-Konto" w:date="2022-10-16T12:39:00Z">
              <w:rPr>
                <w:i/>
              </w:rPr>
            </w:rPrChange>
          </w:rPr>
          <w:delText>c</w:delText>
        </w:r>
        <w:r w:rsidRPr="00BD34B3" w:rsidDel="002A1450">
          <w:rPr>
            <w:lang w:val="en-US"/>
            <w:rPrChange w:id="147" w:author="Microsoft-Konto" w:date="2022-10-16T12:39:00Z">
              <w:rPr/>
            </w:rPrChange>
          </w:rPr>
          <w:delText xml:space="preserve"> beträgt …“. Im weiteren Text darf die Abkürzung verwendet werden: „</w:delText>
        </w:r>
        <w:r w:rsidRPr="00BD34B3" w:rsidDel="002A1450">
          <w:rPr>
            <w:i/>
            <w:lang w:val="en-US"/>
            <w:rPrChange w:id="148" w:author="Microsoft-Konto" w:date="2022-10-16T12:39:00Z">
              <w:rPr>
                <w:i/>
              </w:rPr>
            </w:rPrChange>
          </w:rPr>
          <w:delText>c</w:delText>
        </w:r>
        <w:r w:rsidRPr="00BD34B3" w:rsidDel="002A1450">
          <w:rPr>
            <w:lang w:val="en-US"/>
            <w:rPrChange w:id="149" w:author="Microsoft-Konto" w:date="2022-10-16T12:39:00Z">
              <w:rPr/>
            </w:rPrChange>
          </w:rPr>
          <w:delText xml:space="preserve"> hängt ab von …“</w:delText>
        </w:r>
      </w:del>
    </w:p>
    <w:p w14:paraId="12B29968" w14:textId="2865174E" w:rsidR="002165D0" w:rsidRPr="00BD34B3" w:rsidDel="002A1450" w:rsidRDefault="002165D0" w:rsidP="00D46D45">
      <w:pPr>
        <w:pStyle w:val="ReportBodyText"/>
        <w:rPr>
          <w:del w:id="150" w:author="Microsoft-Konto" w:date="2022-10-13T17:00:00Z"/>
          <w:lang w:val="en-US"/>
          <w:rPrChange w:id="151" w:author="Microsoft-Konto" w:date="2022-10-16T12:39:00Z">
            <w:rPr>
              <w:del w:id="152" w:author="Microsoft-Konto" w:date="2022-10-13T17:00:00Z"/>
            </w:rPr>
          </w:rPrChange>
        </w:rPr>
      </w:pPr>
    </w:p>
    <w:p w14:paraId="7A06D4EC" w14:textId="6C5DD8AF" w:rsidR="00D46D45" w:rsidRPr="00BD34B3" w:rsidDel="002A1450" w:rsidRDefault="00D46D45" w:rsidP="00D46D45">
      <w:pPr>
        <w:pStyle w:val="ReportBodyText"/>
        <w:rPr>
          <w:del w:id="153" w:author="Microsoft-Konto" w:date="2022-10-13T17:00:00Z"/>
          <w:lang w:val="en-US"/>
          <w:rPrChange w:id="154" w:author="Microsoft-Konto" w:date="2022-10-16T12:39:00Z">
            <w:rPr>
              <w:del w:id="155" w:author="Microsoft-Konto" w:date="2022-10-13T17:00:00Z"/>
            </w:rPr>
          </w:rPrChange>
        </w:rPr>
      </w:pPr>
      <w:del w:id="156" w:author="Microsoft-Konto" w:date="2022-10-13T17:00:00Z">
        <w:r w:rsidRPr="00BD34B3" w:rsidDel="002A1450">
          <w:rPr>
            <w:lang w:val="en-US"/>
            <w:rPrChange w:id="157" w:author="Microsoft-Konto" w:date="2022-10-16T12:39:00Z">
              <w:rPr/>
            </w:rPrChange>
          </w:rPr>
          <w:delText xml:space="preserve">Im </w:delText>
        </w:r>
        <w:r w:rsidRPr="00BD34B3" w:rsidDel="002A1450">
          <w:rPr>
            <w:b/>
            <w:lang w:val="en-US"/>
            <w:rPrChange w:id="158" w:author="Microsoft-Konto" w:date="2022-10-16T12:39:00Z">
              <w:rPr>
                <w:b/>
              </w:rPr>
            </w:rPrChange>
          </w:rPr>
          <w:delText>Abkürzungsverzeichnis</w:delText>
        </w:r>
        <w:r w:rsidRPr="00BD34B3" w:rsidDel="002A1450">
          <w:rPr>
            <w:lang w:val="en-US"/>
            <w:rPrChange w:id="159" w:author="Microsoft-Konto" w:date="2022-10-16T12:39:00Z">
              <w:rPr/>
            </w:rPrChange>
          </w:rPr>
          <w:delText xml:space="preserve"> sind alle verwendeten Abkürzungen </w:delText>
        </w:r>
        <w:r w:rsidR="002165D0" w:rsidRPr="00BD34B3" w:rsidDel="002A1450">
          <w:rPr>
            <w:lang w:val="en-US"/>
            <w:rPrChange w:id="160" w:author="Microsoft-Konto" w:date="2022-10-16T12:39:00Z">
              <w:rPr/>
            </w:rPrChange>
          </w:rPr>
          <w:delText xml:space="preserve">die nicht in Formeln verwendet werden aufzulisten z.B.  </w:delText>
        </w:r>
      </w:del>
    </w:p>
    <w:p w14:paraId="73234ADB" w14:textId="674EAEA1" w:rsidR="00D46D45" w:rsidRPr="00BD34B3" w:rsidDel="002A1450" w:rsidRDefault="00D46D45" w:rsidP="00D46D45">
      <w:pPr>
        <w:pStyle w:val="ReportBodySpace"/>
        <w:rPr>
          <w:del w:id="161" w:author="Microsoft-Konto" w:date="2022-10-13T17:00:00Z"/>
          <w:i/>
          <w:lang w:val="en-US"/>
          <w:rPrChange w:id="162" w:author="Microsoft-Konto" w:date="2022-10-16T12:39:00Z">
            <w:rPr>
              <w:del w:id="163" w:author="Microsoft-Konto" w:date="2022-10-13T17:00:00Z"/>
              <w:i/>
            </w:rPr>
          </w:rPrChange>
        </w:rPr>
      </w:pPr>
      <w:del w:id="164" w:author="Microsoft-Konto" w:date="2022-10-13T17:00:00Z">
        <w:r w:rsidRPr="00BD34B3" w:rsidDel="002A1450">
          <w:rPr>
            <w:i/>
            <w:lang w:val="en-US"/>
            <w:rPrChange w:id="165" w:author="Microsoft-Konto" w:date="2022-10-16T12:39:00Z">
              <w:rPr>
                <w:i/>
              </w:rPr>
            </w:rPrChange>
          </w:rPr>
          <w:delText>Abt. CK</w:delText>
        </w:r>
        <w:r w:rsidRPr="00BD34B3" w:rsidDel="002A1450">
          <w:rPr>
            <w:i/>
            <w:lang w:val="en-US"/>
            <w:rPrChange w:id="166" w:author="Microsoft-Konto" w:date="2022-10-16T12:39:00Z">
              <w:rPr>
                <w:i/>
              </w:rPr>
            </w:rPrChange>
          </w:rPr>
          <w:tab/>
          <w:delText>–</w:delText>
        </w:r>
        <w:r w:rsidRPr="00BD34B3" w:rsidDel="002A1450">
          <w:rPr>
            <w:i/>
            <w:lang w:val="en-US"/>
            <w:rPrChange w:id="167" w:author="Microsoft-Konto" w:date="2022-10-16T12:39:00Z">
              <w:rPr>
                <w:i/>
              </w:rPr>
            </w:rPrChange>
          </w:rPr>
          <w:tab/>
          <w:delText xml:space="preserve">Abteilung Controlling und Koordination </w:delText>
        </w:r>
      </w:del>
    </w:p>
    <w:p w14:paraId="2BFBADC5" w14:textId="38563D4E" w:rsidR="00D46D45" w:rsidRPr="00BD34B3" w:rsidDel="002A1450" w:rsidRDefault="00D46D45" w:rsidP="00D46D45">
      <w:pPr>
        <w:pStyle w:val="ReportBodyText"/>
        <w:rPr>
          <w:del w:id="168" w:author="Microsoft-Konto" w:date="2022-10-13T17:00:00Z"/>
          <w:lang w:val="en-US"/>
          <w:rPrChange w:id="169" w:author="Microsoft-Konto" w:date="2022-10-16T12:39:00Z">
            <w:rPr>
              <w:del w:id="170" w:author="Microsoft-Konto" w:date="2022-10-13T17:00:00Z"/>
            </w:rPr>
          </w:rPrChange>
        </w:rPr>
      </w:pPr>
      <w:del w:id="171" w:author="Microsoft-Konto" w:date="2022-10-13T17:00:00Z">
        <w:r w:rsidRPr="00BD34B3" w:rsidDel="002A1450">
          <w:rPr>
            <w:lang w:val="en-US"/>
            <w:rPrChange w:id="172" w:author="Microsoft-Konto" w:date="2022-10-16T12:39:00Z">
              <w:rPr/>
            </w:rPrChange>
          </w:rPr>
          <w:delText>Nicht angegeben werden allgemeingebräuchliche Abkürzungen wie „usw.“, „z. B.“, „o. Ä.“ oder „d. h.“ sowie wissenschaftlichen Standardabkürzungen wie „ebd.“, „s.“, „S.“, „vgl.“</w:delText>
        </w:r>
      </w:del>
    </w:p>
    <w:p w14:paraId="3FA9BC84" w14:textId="77010684" w:rsidR="003E63EE" w:rsidRPr="00BD34B3" w:rsidRDefault="003E63EE" w:rsidP="00FC2F81">
      <w:pPr>
        <w:pStyle w:val="Abbildungsverzeichnis"/>
        <w:rPr>
          <w:lang w:val="en-US"/>
          <w:rPrChange w:id="173" w:author="Microsoft-Konto" w:date="2022-10-16T12:39:00Z">
            <w:rPr/>
          </w:rPrChange>
        </w:rPr>
      </w:pPr>
      <w:r w:rsidRPr="00BD34B3">
        <w:rPr>
          <w:lang w:val="en-US"/>
          <w:rPrChange w:id="174" w:author="Microsoft-Konto" w:date="2022-10-16T12:39:00Z">
            <w:rPr/>
          </w:rPrChange>
        </w:rPr>
        <w:br w:type="page"/>
      </w:r>
    </w:p>
    <w:p w14:paraId="1949A3DF" w14:textId="688F477A" w:rsidR="00B60758" w:rsidRDefault="003E63EE" w:rsidP="00482FC3">
      <w:pPr>
        <w:pStyle w:val="berschrift1ohneNummer"/>
        <w:outlineLvl w:val="0"/>
      </w:pPr>
      <w:bookmarkStart w:id="175" w:name="_Toc116909664"/>
      <w:r>
        <w:lastRenderedPageBreak/>
        <w:t>Abbildung</w:t>
      </w:r>
      <w:r w:rsidR="006A001B">
        <w:t>sverzeichnis</w:t>
      </w:r>
      <w:bookmarkEnd w:id="175"/>
    </w:p>
    <w:p w14:paraId="39205CFB" w14:textId="22947327" w:rsidR="00B60758" w:rsidRDefault="00482FC3" w:rsidP="00B60758">
      <w:pPr>
        <w:pStyle w:val="ReportBodyText"/>
        <w:tabs>
          <w:tab w:val="left" w:pos="1134"/>
          <w:tab w:val="right" w:leader="dot" w:pos="8647"/>
        </w:tabs>
      </w:pPr>
      <w:r>
        <w:t xml:space="preserve">Abb. </w:t>
      </w:r>
      <w:r>
        <w:rPr>
          <w:noProof/>
        </w:rPr>
        <w:fldChar w:fldCharType="begin"/>
      </w:r>
      <w:r>
        <w:rPr>
          <w:noProof/>
        </w:rPr>
        <w:instrText xml:space="preserve"> SEQ Abbildung \* ARABIC </w:instrText>
      </w:r>
      <w:r>
        <w:rPr>
          <w:noProof/>
        </w:rPr>
        <w:fldChar w:fldCharType="separate"/>
      </w:r>
      <w:r w:rsidR="001E0750">
        <w:rPr>
          <w:noProof/>
        </w:rPr>
        <w:t>1</w:t>
      </w:r>
      <w:r>
        <w:rPr>
          <w:noProof/>
        </w:rPr>
        <w:fldChar w:fldCharType="end"/>
      </w:r>
      <w:r>
        <w:t xml:space="preserve"> </w:t>
      </w:r>
      <w:r>
        <w:tab/>
        <w:t>Beispielhafter Fehlerbericht von PAC 2021</w:t>
      </w:r>
      <w:r w:rsidR="00B60758">
        <w:tab/>
        <w:t xml:space="preserve"> 5</w:t>
      </w:r>
    </w:p>
    <w:p w14:paraId="299BE127" w14:textId="6A16DF71" w:rsidR="00B60758" w:rsidRDefault="00B60758" w:rsidP="00B60758">
      <w:pPr>
        <w:pStyle w:val="ReportBodyText"/>
        <w:tabs>
          <w:tab w:val="left" w:pos="1134"/>
          <w:tab w:val="right" w:leader="dot" w:pos="8647"/>
        </w:tabs>
      </w:pPr>
      <w:r>
        <w:t>Abb. 2</w:t>
      </w:r>
      <w:r>
        <w:tab/>
      </w:r>
      <w:r w:rsidR="00482FC3">
        <w:t xml:space="preserve">Das </w:t>
      </w:r>
      <w:proofErr w:type="spellStart"/>
      <w:r w:rsidR="00482FC3">
        <w:t>fox:alt</w:t>
      </w:r>
      <w:proofErr w:type="spellEnd"/>
      <w:r w:rsidR="00482FC3">
        <w:t xml:space="preserve"> Attribut in einem Grafik Element des Stylesheets</w:t>
      </w:r>
      <w:r w:rsidR="00482FC3">
        <w:tab/>
        <w:t xml:space="preserve"> 6</w:t>
      </w:r>
    </w:p>
    <w:p w14:paraId="5C195215" w14:textId="03C4DCA7" w:rsidR="00B60758" w:rsidRDefault="00B60758" w:rsidP="00B60758">
      <w:pPr>
        <w:pStyle w:val="ReportBodyText"/>
        <w:tabs>
          <w:tab w:val="left" w:pos="1134"/>
          <w:tab w:val="right" w:leader="dot" w:pos="8647"/>
        </w:tabs>
      </w:pPr>
      <w:r>
        <w:t>Abb. 3</w:t>
      </w:r>
      <w:r>
        <w:tab/>
      </w:r>
      <w:r w:rsidR="00482FC3">
        <w:t>Ausschnitt der Fonts-Sektion der Apache FOP Konfigurationsdatei</w:t>
      </w:r>
      <w:r w:rsidR="00482FC3">
        <w:tab/>
        <w:t xml:space="preserve"> 6</w:t>
      </w:r>
    </w:p>
    <w:p w14:paraId="526EE351" w14:textId="23910A45" w:rsidR="00B60758" w:rsidRDefault="00482FC3" w:rsidP="00B60758">
      <w:pPr>
        <w:pStyle w:val="ReportBodyText"/>
        <w:tabs>
          <w:tab w:val="left" w:pos="1134"/>
          <w:tab w:val="right" w:leader="dot" w:pos="8647"/>
        </w:tabs>
      </w:pPr>
      <w:r>
        <w:t>Abb. 4</w:t>
      </w:r>
      <w:r>
        <w:tab/>
        <w:t>Die Tabelle der Mantelbogen PDF</w:t>
      </w:r>
      <w:r>
        <w:tab/>
        <w:t xml:space="preserve"> 7</w:t>
      </w:r>
    </w:p>
    <w:p w14:paraId="4A9735EB" w14:textId="77777777" w:rsidR="00482FC3" w:rsidRDefault="00482FC3" w:rsidP="00482FC3">
      <w:pPr>
        <w:pStyle w:val="ReportBodyText"/>
        <w:tabs>
          <w:tab w:val="left" w:pos="1134"/>
          <w:tab w:val="right" w:leader="dot" w:pos="8647"/>
        </w:tabs>
      </w:pPr>
      <w:r>
        <w:t>Abb. 5</w:t>
      </w:r>
      <w:r>
        <w:tab/>
        <w:t>Die Tabelle der Mantelbogen PDF als Screenreader Ansicht in PAC3</w:t>
      </w:r>
      <w:r>
        <w:tab/>
        <w:t xml:space="preserve"> </w:t>
      </w:r>
    </w:p>
    <w:p w14:paraId="4FA5758F" w14:textId="600AFD20" w:rsidR="00482FC3" w:rsidRDefault="00482FC3" w:rsidP="00482FC3">
      <w:pPr>
        <w:pStyle w:val="ReportBodyText"/>
        <w:tabs>
          <w:tab w:val="left" w:pos="1134"/>
          <w:tab w:val="right" w:leader="dot" w:pos="8647"/>
        </w:tabs>
      </w:pPr>
      <w:r>
        <w:tab/>
      </w:r>
      <w:r>
        <w:tab/>
        <w:t>7</w:t>
      </w:r>
    </w:p>
    <w:p w14:paraId="0778AA4F" w14:textId="3CD73540" w:rsidR="00482FC3" w:rsidRDefault="00482FC3" w:rsidP="00482FC3">
      <w:pPr>
        <w:pStyle w:val="ReportBodyText"/>
        <w:tabs>
          <w:tab w:val="left" w:pos="1134"/>
          <w:tab w:val="right" w:leader="dot" w:pos="8647"/>
        </w:tabs>
      </w:pPr>
      <w:r>
        <w:t>Abb. 6</w:t>
      </w:r>
      <w:r>
        <w:tab/>
        <w:t xml:space="preserve">Ausschnitt aus der Datei </w:t>
      </w:r>
      <w:proofErr w:type="spellStart"/>
      <w:r>
        <w:t>docker-compose-yaml</w:t>
      </w:r>
      <w:proofErr w:type="spellEnd"/>
      <w:r>
        <w:tab/>
        <w:t xml:space="preserve"> 9</w:t>
      </w:r>
    </w:p>
    <w:p w14:paraId="58CF6A97" w14:textId="77777777" w:rsidR="00482FC3" w:rsidRDefault="00482FC3" w:rsidP="00482FC3">
      <w:pPr>
        <w:pStyle w:val="ReportBodyText"/>
        <w:tabs>
          <w:tab w:val="left" w:pos="1134"/>
          <w:tab w:val="right" w:leader="dot" w:pos="8647"/>
        </w:tabs>
      </w:pPr>
      <w:r>
        <w:t>Abb. 7</w:t>
      </w:r>
      <w:r>
        <w:tab/>
        <w:t xml:space="preserve">Ausschnitt aus </w:t>
      </w:r>
      <w:proofErr w:type="spellStart"/>
      <w:r>
        <w:t>docker-compose.yaml</w:t>
      </w:r>
      <w:proofErr w:type="spellEnd"/>
      <w:r>
        <w:t>, Konfiguration</w:t>
      </w:r>
      <w:del w:id="176" w:author="Microsoft-Konto" w:date="2022-10-13T17:33:00Z">
        <w:r w:rsidDel="00816E18">
          <w:delText>s</w:delText>
        </w:r>
      </w:del>
      <w:r>
        <w:t xml:space="preserve"> der </w:t>
      </w:r>
      <w:proofErr w:type="spellStart"/>
      <w:r>
        <w:t>Volumes</w:t>
      </w:r>
      <w:proofErr w:type="spellEnd"/>
    </w:p>
    <w:p w14:paraId="3B2A58FD" w14:textId="75CD68D0" w:rsidR="00482FC3" w:rsidRDefault="00482FC3" w:rsidP="00482FC3">
      <w:pPr>
        <w:pStyle w:val="ReportBodyText"/>
        <w:tabs>
          <w:tab w:val="left" w:pos="1134"/>
          <w:tab w:val="right" w:leader="dot" w:pos="8647"/>
        </w:tabs>
      </w:pPr>
      <w:r>
        <w:tab/>
        <w:t xml:space="preserve"> von </w:t>
      </w:r>
      <w:del w:id="177" w:author="Dorothee Klotzbuecher" w:date="2022-10-13T14:37:00Z">
        <w:r w:rsidDel="00A16C2F">
          <w:delText>edok</w:delText>
        </w:r>
      </w:del>
      <w:ins w:id="178" w:author="Dorothee Klotzbuecher" w:date="2022-10-13T14:37:00Z">
        <w:del w:id="179" w:author="Microsoft-Konto" w:date="2022-10-13T17:02:00Z">
          <w:r w:rsidR="00A16C2F" w:rsidDel="002A1450">
            <w:delText>projekt</w:delText>
          </w:r>
        </w:del>
      </w:ins>
      <w:proofErr w:type="spellStart"/>
      <w:ins w:id="180" w:author="Microsoft-Konto" w:date="2022-10-13T17:02:00Z">
        <w:r w:rsidR="002A1450">
          <w:t>DokV</w:t>
        </w:r>
      </w:ins>
      <w:r>
        <w:t>-informationsdienst</w:t>
      </w:r>
      <w:proofErr w:type="spellEnd"/>
      <w:r>
        <w:tab/>
        <w:t xml:space="preserve"> 10</w:t>
      </w:r>
    </w:p>
    <w:p w14:paraId="07E1CCD7" w14:textId="6C864582" w:rsidR="00482FC3" w:rsidRDefault="00482FC3" w:rsidP="00482FC3">
      <w:pPr>
        <w:pStyle w:val="ReportBodyText"/>
        <w:tabs>
          <w:tab w:val="left" w:pos="1134"/>
          <w:tab w:val="right" w:leader="dot" w:pos="8647"/>
        </w:tabs>
      </w:pPr>
      <w:r>
        <w:t>Abb. 8</w:t>
      </w:r>
      <w:r>
        <w:tab/>
        <w:t xml:space="preserve">Ausschnitt aus </w:t>
      </w:r>
      <w:proofErr w:type="spellStart"/>
      <w:r>
        <w:t>docker-compose.yaml</w:t>
      </w:r>
      <w:proofErr w:type="spellEnd"/>
      <w:r>
        <w:t>, Port Konfiguration des Proxys</w:t>
      </w:r>
    </w:p>
    <w:p w14:paraId="62A4B5E7" w14:textId="3FB41459" w:rsidR="00482FC3" w:rsidRDefault="00482FC3" w:rsidP="00482FC3">
      <w:pPr>
        <w:pStyle w:val="ReportBodyText"/>
        <w:tabs>
          <w:tab w:val="left" w:pos="1134"/>
          <w:tab w:val="right" w:leader="dot" w:pos="8647"/>
        </w:tabs>
      </w:pPr>
      <w:r>
        <w:tab/>
      </w:r>
      <w:r>
        <w:tab/>
        <w:t xml:space="preserve"> 11</w:t>
      </w:r>
    </w:p>
    <w:p w14:paraId="380702D9" w14:textId="55BD848B" w:rsidR="00482FC3" w:rsidRDefault="00482FC3" w:rsidP="00482FC3">
      <w:pPr>
        <w:pStyle w:val="ReportBodyText"/>
        <w:tabs>
          <w:tab w:val="left" w:pos="1134"/>
          <w:tab w:val="right" w:leader="dot" w:pos="8647"/>
        </w:tabs>
      </w:pPr>
      <w:r>
        <w:t>Abb. 9</w:t>
      </w:r>
      <w:r>
        <w:tab/>
        <w:t xml:space="preserve">Das </w:t>
      </w:r>
      <w:ins w:id="181" w:author="Microsoft-Konto" w:date="2022-10-13T17:33:00Z">
        <w:r w:rsidR="00816E18">
          <w:t>a</w:t>
        </w:r>
      </w:ins>
      <w:del w:id="182" w:author="Microsoft-Konto" w:date="2022-10-13T17:33:00Z">
        <w:r w:rsidDel="00816E18">
          <w:delText>A</w:delText>
        </w:r>
      </w:del>
      <w:r>
        <w:t>lte Layout der PKP Startseite</w:t>
      </w:r>
      <w:r>
        <w:tab/>
        <w:t xml:space="preserve"> 12</w:t>
      </w:r>
    </w:p>
    <w:p w14:paraId="0005080B" w14:textId="71380CBF" w:rsidR="00482FC3" w:rsidRDefault="00482FC3" w:rsidP="00482FC3">
      <w:pPr>
        <w:pStyle w:val="ReportBodyText"/>
        <w:tabs>
          <w:tab w:val="left" w:pos="1134"/>
          <w:tab w:val="right" w:leader="dot" w:pos="8647"/>
        </w:tabs>
      </w:pPr>
      <w:r>
        <w:t>Abb. 10</w:t>
      </w:r>
      <w:r>
        <w:tab/>
        <w:t>Das neue Layout der PKP Startseite</w:t>
      </w:r>
      <w:r>
        <w:tab/>
        <w:t xml:space="preserve"> 12</w:t>
      </w:r>
    </w:p>
    <w:p w14:paraId="5C122CDD" w14:textId="02396F34" w:rsidR="00482FC3" w:rsidRDefault="00482FC3" w:rsidP="00482FC3">
      <w:pPr>
        <w:pStyle w:val="ReportBodyText"/>
        <w:tabs>
          <w:tab w:val="left" w:pos="1134"/>
          <w:tab w:val="right" w:leader="dot" w:pos="8647"/>
        </w:tabs>
      </w:pPr>
      <w:r>
        <w:t>Abb. 11</w:t>
      </w:r>
      <w:r>
        <w:tab/>
      </w:r>
      <w:proofErr w:type="spellStart"/>
      <w:r>
        <w:t>Thymeleaf</w:t>
      </w:r>
      <w:proofErr w:type="spellEnd"/>
      <w:r>
        <w:t xml:space="preserve"> Fragment, welches einen Quicklink darstellt</w:t>
      </w:r>
      <w:r>
        <w:tab/>
        <w:t xml:space="preserve"> 13</w:t>
      </w:r>
    </w:p>
    <w:p w14:paraId="760B9A1B" w14:textId="77777777" w:rsidR="00482FC3" w:rsidRDefault="00482FC3" w:rsidP="00482FC3">
      <w:pPr>
        <w:pStyle w:val="ReportBodyText"/>
        <w:tabs>
          <w:tab w:val="left" w:pos="1134"/>
          <w:tab w:val="right" w:leader="dot" w:pos="8647"/>
        </w:tabs>
      </w:pPr>
      <w:r>
        <w:t>Abb. 12</w:t>
      </w:r>
      <w:r>
        <w:tab/>
        <w:t xml:space="preserve">Ausschnitt aus der SVG Datei (Links) mit den Kommandos die zu </w:t>
      </w:r>
    </w:p>
    <w:p w14:paraId="40501432" w14:textId="2216E960" w:rsidR="00482FC3" w:rsidRDefault="00482FC3" w:rsidP="00482FC3">
      <w:pPr>
        <w:pStyle w:val="ReportBodyText"/>
        <w:tabs>
          <w:tab w:val="left" w:pos="1134"/>
          <w:tab w:val="right" w:leader="dot" w:pos="8647"/>
        </w:tabs>
      </w:pPr>
      <w:r>
        <w:tab/>
        <w:t>dem Pfeil Icon (Rechts) führen</w:t>
      </w:r>
      <w:r>
        <w:tab/>
        <w:t xml:space="preserve"> 13</w:t>
      </w:r>
    </w:p>
    <w:p w14:paraId="5C0E9F6D" w14:textId="77777777" w:rsidR="00482FC3" w:rsidRDefault="00482FC3" w:rsidP="00482FC3">
      <w:pPr>
        <w:pStyle w:val="ReportBodyText"/>
        <w:tabs>
          <w:tab w:val="left" w:pos="1134"/>
          <w:tab w:val="right" w:leader="dot" w:pos="8647"/>
        </w:tabs>
      </w:pPr>
    </w:p>
    <w:p w14:paraId="6A355717" w14:textId="77777777" w:rsidR="003E63EE" w:rsidRDefault="003E63EE" w:rsidP="00482FC3">
      <w:pPr>
        <w:pStyle w:val="Abbildungsverzeichnis"/>
        <w:ind w:left="0" w:firstLine="0"/>
      </w:pPr>
      <w:r>
        <w:br w:type="page"/>
      </w:r>
    </w:p>
    <w:p w14:paraId="0EA9AD5F" w14:textId="77777777" w:rsidR="00B60758" w:rsidRPr="00D46D45" w:rsidRDefault="00B60758" w:rsidP="00F9285D">
      <w:pPr>
        <w:sectPr w:rsidR="00B60758" w:rsidRPr="00D46D45" w:rsidSect="003A705E">
          <w:headerReference w:type="default" r:id="rId10"/>
          <w:pgSz w:w="11906" w:h="16838" w:code="9"/>
          <w:pgMar w:top="1418" w:right="1134" w:bottom="1134" w:left="1701" w:header="709" w:footer="709" w:gutter="0"/>
          <w:pgNumType w:start="2"/>
          <w:cols w:space="708"/>
          <w:docGrid w:linePitch="360"/>
        </w:sectPr>
      </w:pPr>
    </w:p>
    <w:p w14:paraId="0FBD77D2" w14:textId="7DA256E7" w:rsidR="00B60758" w:rsidRPr="00E767BA" w:rsidRDefault="00B60758" w:rsidP="00B60758">
      <w:pPr>
        <w:pStyle w:val="berschrift1"/>
      </w:pPr>
      <w:bookmarkStart w:id="183" w:name="_Toc116909665"/>
      <w:r>
        <w:lastRenderedPageBreak/>
        <w:t>Einleitung</w:t>
      </w:r>
      <w:bookmarkEnd w:id="183"/>
    </w:p>
    <w:p w14:paraId="3FD1533D" w14:textId="4BFF5A56" w:rsidR="0054393C" w:rsidRPr="0054393C" w:rsidRDefault="0054393C" w:rsidP="0054393C">
      <w:pPr>
        <w:rPr>
          <w:rFonts w:eastAsiaTheme="minorEastAsia"/>
          <w:szCs w:val="24"/>
        </w:rPr>
      </w:pPr>
      <w:commentRangeStart w:id="184"/>
      <w:del w:id="185" w:author="Dorothee Klotzbuecher" w:date="2022-10-14T07:27:00Z">
        <w:r w:rsidRPr="0054393C" w:rsidDel="00FB0955">
          <w:rPr>
            <w:rFonts w:eastAsiaTheme="minorEastAsia"/>
            <w:szCs w:val="24"/>
          </w:rPr>
          <w:delText>Die vorliegende Arbeit</w:delText>
        </w:r>
      </w:del>
      <w:ins w:id="186" w:author="Dorothee Klotzbuecher" w:date="2022-10-14T07:27:00Z">
        <w:r w:rsidR="00FB0955">
          <w:rPr>
            <w:rFonts w:eastAsiaTheme="minorEastAsia"/>
            <w:szCs w:val="24"/>
          </w:rPr>
          <w:t xml:space="preserve">Der vorliegende </w:t>
        </w:r>
      </w:ins>
      <w:ins w:id="187" w:author="Dorothee Klotzbuecher" w:date="2022-10-14T07:28:00Z">
        <w:r w:rsidR="00FB0955">
          <w:rPr>
            <w:rFonts w:eastAsiaTheme="minorEastAsia"/>
            <w:szCs w:val="24"/>
          </w:rPr>
          <w:t>B</w:t>
        </w:r>
      </w:ins>
      <w:ins w:id="188" w:author="Dorothee Klotzbuecher" w:date="2022-10-14T07:27:00Z">
        <w:r w:rsidR="00FB0955">
          <w:rPr>
            <w:rFonts w:eastAsiaTheme="minorEastAsia"/>
            <w:szCs w:val="24"/>
          </w:rPr>
          <w:t>ericht</w:t>
        </w:r>
      </w:ins>
      <w:r w:rsidRPr="0054393C">
        <w:rPr>
          <w:rFonts w:eastAsiaTheme="minorEastAsia"/>
          <w:szCs w:val="24"/>
        </w:rPr>
        <w:t xml:space="preserve"> beschäftigt sich mit meiner Arbeit an </w:t>
      </w:r>
      <w:del w:id="189" w:author="Dorothee Klotzbuecher" w:date="2022-10-13T14:37:00Z">
        <w:r w:rsidRPr="0054393C" w:rsidDel="00A16C2F">
          <w:rPr>
            <w:rFonts w:eastAsiaTheme="minorEastAsia"/>
            <w:szCs w:val="24"/>
          </w:rPr>
          <w:delText xml:space="preserve">den </w:delText>
        </w:r>
      </w:del>
      <w:ins w:id="190" w:author="Dorothee Klotzbuecher" w:date="2022-10-13T14:37:00Z">
        <w:r w:rsidR="00A16C2F">
          <w:rPr>
            <w:rFonts w:eastAsiaTheme="minorEastAsia"/>
            <w:szCs w:val="24"/>
          </w:rPr>
          <w:t>zwei</w:t>
        </w:r>
      </w:ins>
      <w:ins w:id="191" w:author="Microsoft-Konto" w:date="2022-10-17T14:05:00Z">
        <w:r w:rsidR="00EF4FAB">
          <w:rPr>
            <w:rFonts w:eastAsiaTheme="minorEastAsia"/>
            <w:szCs w:val="24"/>
          </w:rPr>
          <w:t xml:space="preserve"> Software</w:t>
        </w:r>
      </w:ins>
      <w:ins w:id="192" w:author="Dorothee Klotzbuecher" w:date="2022-10-13T14:37:00Z">
        <w:r w:rsidR="00A16C2F" w:rsidRPr="0054393C">
          <w:rPr>
            <w:rFonts w:eastAsiaTheme="minorEastAsia"/>
            <w:szCs w:val="24"/>
          </w:rPr>
          <w:t xml:space="preserve"> </w:t>
        </w:r>
      </w:ins>
      <w:r w:rsidRPr="0054393C">
        <w:rPr>
          <w:rFonts w:eastAsiaTheme="minorEastAsia"/>
          <w:szCs w:val="24"/>
        </w:rPr>
        <w:t>Projekten</w:t>
      </w:r>
      <w:del w:id="193" w:author="Dorothee Klotzbuecher" w:date="2022-10-13T14:37:00Z">
        <w:r w:rsidRPr="0054393C" w:rsidDel="00A16C2F">
          <w:rPr>
            <w:rFonts w:eastAsiaTheme="minorEastAsia"/>
            <w:szCs w:val="24"/>
          </w:rPr>
          <w:delText xml:space="preserve"> eDok </w:delText>
        </w:r>
        <w:r w:rsidR="00481A29" w:rsidDel="00A16C2F">
          <w:rPr>
            <w:rFonts w:eastAsiaTheme="minorEastAsia"/>
            <w:szCs w:val="24"/>
          </w:rPr>
          <w:delText xml:space="preserve">(Elektronische Dokumente) </w:delText>
        </w:r>
        <w:r w:rsidRPr="0054393C" w:rsidDel="00A16C2F">
          <w:rPr>
            <w:rFonts w:eastAsiaTheme="minorEastAsia"/>
            <w:szCs w:val="24"/>
          </w:rPr>
          <w:delText xml:space="preserve">und PKP </w:delText>
        </w:r>
        <w:r w:rsidR="00481A29" w:rsidDel="00A16C2F">
          <w:rPr>
            <w:rFonts w:eastAsiaTheme="minorEastAsia"/>
            <w:szCs w:val="24"/>
          </w:rPr>
          <w:delText xml:space="preserve">(Gemeinsames Planungs- und Kabinettsmanagement Programm) </w:delText>
        </w:r>
        <w:r w:rsidRPr="0054393C" w:rsidDel="00A16C2F">
          <w:rPr>
            <w:rFonts w:eastAsiaTheme="minorEastAsia"/>
            <w:szCs w:val="24"/>
          </w:rPr>
          <w:delText>der Firma SEITENBAU,</w:delText>
        </w:r>
      </w:del>
      <w:r w:rsidRPr="0054393C">
        <w:rPr>
          <w:rFonts w:eastAsiaTheme="minorEastAsia"/>
          <w:szCs w:val="24"/>
        </w:rPr>
        <w:t xml:space="preserve"> im Rahmen meines Praxissemesters. </w:t>
      </w:r>
      <w:r w:rsidR="00481A29">
        <w:rPr>
          <w:rFonts w:eastAsiaTheme="minorEastAsia"/>
          <w:szCs w:val="24"/>
        </w:rPr>
        <w:t xml:space="preserve">Bei beiden handelt es sich um </w:t>
      </w:r>
      <w:r w:rsidRPr="0054393C">
        <w:rPr>
          <w:rFonts w:eastAsiaTheme="minorEastAsia"/>
          <w:szCs w:val="24"/>
        </w:rPr>
        <w:t xml:space="preserve">webbasierte Verwaltungsprogramme im Rahmen der </w:t>
      </w:r>
      <w:del w:id="194" w:author="Dorothee Klotzbuecher" w:date="2022-10-13T14:37:00Z">
        <w:r w:rsidRPr="0054393C" w:rsidDel="00A16C2F">
          <w:rPr>
            <w:rFonts w:eastAsiaTheme="minorEastAsia"/>
            <w:szCs w:val="24"/>
          </w:rPr>
          <w:delText>E-Gesetzgebung (egg)</w:delText>
        </w:r>
      </w:del>
      <w:proofErr w:type="spellStart"/>
      <w:ins w:id="195" w:author="Dorothee Klotzbuecher" w:date="2022-10-13T14:37:00Z">
        <w:r w:rsidR="00A16C2F">
          <w:rPr>
            <w:rFonts w:eastAsiaTheme="minorEastAsia"/>
            <w:szCs w:val="24"/>
          </w:rPr>
          <w:t>Dienstekonsolidierung</w:t>
        </w:r>
        <w:proofErr w:type="spellEnd"/>
        <w:r w:rsidR="00A16C2F">
          <w:rPr>
            <w:rFonts w:eastAsiaTheme="minorEastAsia"/>
            <w:szCs w:val="24"/>
          </w:rPr>
          <w:t xml:space="preserve"> der B</w:t>
        </w:r>
      </w:ins>
      <w:ins w:id="196" w:author="Dorothee Klotzbuecher" w:date="2022-10-13T14:38:00Z">
        <w:r w:rsidR="00A16C2F">
          <w:rPr>
            <w:rFonts w:eastAsiaTheme="minorEastAsia"/>
            <w:szCs w:val="24"/>
          </w:rPr>
          <w:t>undesregierung</w:t>
        </w:r>
      </w:ins>
      <w:r w:rsidRPr="0054393C">
        <w:rPr>
          <w:rFonts w:eastAsiaTheme="minorEastAsia"/>
          <w:szCs w:val="24"/>
        </w:rPr>
        <w:t>.</w:t>
      </w:r>
      <w:r w:rsidR="00481A29">
        <w:rPr>
          <w:rFonts w:eastAsiaTheme="minorEastAsia"/>
          <w:szCs w:val="24"/>
        </w:rPr>
        <w:t xml:space="preserve"> </w:t>
      </w:r>
      <w:r w:rsidRPr="0054393C">
        <w:rPr>
          <w:rFonts w:eastAsiaTheme="minorEastAsia"/>
          <w:szCs w:val="24"/>
        </w:rPr>
        <w:t xml:space="preserve">In beiden kommt Java als (Haupt-)Programmiersprache, sowie Spring(Boot) als </w:t>
      </w:r>
      <w:del w:id="197" w:author="Dorothee Klotzbuecher" w:date="2022-10-14T07:28:00Z">
        <w:r w:rsidRPr="0054393C" w:rsidDel="00FB0955">
          <w:rPr>
            <w:rFonts w:eastAsiaTheme="minorEastAsia"/>
            <w:szCs w:val="24"/>
          </w:rPr>
          <w:delText xml:space="preserve">Grundlegendes </w:delText>
        </w:r>
      </w:del>
      <w:ins w:id="198" w:author="Dorothee Klotzbuecher" w:date="2022-10-14T07:28:00Z">
        <w:r w:rsidR="00FB0955">
          <w:rPr>
            <w:rFonts w:eastAsiaTheme="minorEastAsia"/>
            <w:szCs w:val="24"/>
          </w:rPr>
          <w:t>g</w:t>
        </w:r>
        <w:r w:rsidR="00FB0955" w:rsidRPr="0054393C">
          <w:rPr>
            <w:rFonts w:eastAsiaTheme="minorEastAsia"/>
            <w:szCs w:val="24"/>
          </w:rPr>
          <w:t xml:space="preserve">rundlegendes </w:t>
        </w:r>
      </w:ins>
      <w:r w:rsidRPr="0054393C">
        <w:rPr>
          <w:rFonts w:eastAsiaTheme="minorEastAsia"/>
          <w:szCs w:val="24"/>
        </w:rPr>
        <w:t>Framework zum Einsatz.</w:t>
      </w:r>
    </w:p>
    <w:p w14:paraId="5C7320A7" w14:textId="62EFEA72" w:rsidR="0054393C" w:rsidRPr="0054393C" w:rsidRDefault="006F38A3" w:rsidP="0054393C">
      <w:pPr>
        <w:rPr>
          <w:rFonts w:eastAsiaTheme="minorEastAsia"/>
          <w:szCs w:val="24"/>
        </w:rPr>
      </w:pPr>
      <w:ins w:id="199" w:author="Microsoft-Konto" w:date="2022-10-13T16:43:00Z">
        <w:r>
          <w:rPr>
            <w:rFonts w:eastAsiaTheme="minorEastAsia"/>
            <w:szCs w:val="24"/>
          </w:rPr>
          <w:t>Bei dem Programm „Dokumentenverwaltung“</w:t>
        </w:r>
      </w:ins>
      <w:ins w:id="200" w:author="Microsoft-Konto" w:date="2022-10-13T16:44:00Z">
        <w:r w:rsidR="00C62A35">
          <w:rPr>
            <w:rFonts w:eastAsiaTheme="minorEastAsia"/>
            <w:szCs w:val="24"/>
          </w:rPr>
          <w:t xml:space="preserve"> (</w:t>
        </w:r>
        <w:proofErr w:type="spellStart"/>
        <w:r w:rsidR="00C62A35">
          <w:rPr>
            <w:rFonts w:eastAsiaTheme="minorEastAsia"/>
            <w:szCs w:val="24"/>
          </w:rPr>
          <w:t>DokV</w:t>
        </w:r>
        <w:proofErr w:type="spellEnd"/>
        <w:r w:rsidR="00C62A35">
          <w:rPr>
            <w:rFonts w:eastAsiaTheme="minorEastAsia"/>
            <w:szCs w:val="24"/>
          </w:rPr>
          <w:t>)</w:t>
        </w:r>
      </w:ins>
      <w:del w:id="201" w:author="Microsoft-Konto" w:date="2022-10-13T16:42:00Z">
        <w:r w:rsidR="0054393C" w:rsidRPr="0054393C" w:rsidDel="006F38A3">
          <w:rPr>
            <w:rFonts w:eastAsiaTheme="minorEastAsia"/>
            <w:szCs w:val="24"/>
          </w:rPr>
          <w:delText xml:space="preserve">Bei </w:delText>
        </w:r>
      </w:del>
      <w:ins w:id="202" w:author="Dorothee Klotzbuecher" w:date="2022-10-13T14:38:00Z">
        <w:del w:id="203" w:author="Microsoft-Konto" w:date="2022-10-13T16:42:00Z">
          <w:r w:rsidR="00A16C2F" w:rsidDel="006F38A3">
            <w:rPr>
              <w:rFonts w:eastAsiaTheme="minorEastAsia"/>
              <w:szCs w:val="24"/>
            </w:rPr>
            <w:delText xml:space="preserve">dem ersten Projekt </w:delText>
          </w:r>
        </w:del>
      </w:ins>
      <w:ins w:id="204" w:author="Microsoft-Konto" w:date="2022-10-13T16:17:00Z">
        <w:r w:rsidR="006C49F1">
          <w:rPr>
            <w:rFonts w:eastAsiaTheme="minorEastAsia"/>
            <w:szCs w:val="24"/>
          </w:rPr>
          <w:t xml:space="preserve"> </w:t>
        </w:r>
      </w:ins>
      <w:del w:id="205" w:author="Dorothee Klotzbuecher" w:date="2022-10-13T14:38:00Z">
        <w:r w:rsidR="0054393C" w:rsidRPr="0054393C" w:rsidDel="00A16C2F">
          <w:rPr>
            <w:rFonts w:eastAsiaTheme="minorEastAsia"/>
            <w:szCs w:val="24"/>
          </w:rPr>
          <w:delText xml:space="preserve">eDok </w:delText>
        </w:r>
      </w:del>
      <w:r w:rsidR="0054393C" w:rsidRPr="0054393C">
        <w:rPr>
          <w:rFonts w:eastAsiaTheme="minorEastAsia"/>
          <w:szCs w:val="24"/>
        </w:rPr>
        <w:t>handelt es sich um ein</w:t>
      </w:r>
      <w:ins w:id="206" w:author="Dorothee Klotzbuecher" w:date="2022-10-14T07:29:00Z">
        <w:r w:rsidR="00FB0955">
          <w:rPr>
            <w:rFonts w:eastAsiaTheme="minorEastAsia"/>
            <w:szCs w:val="24"/>
          </w:rPr>
          <w:t>e Anwendung, die bereits seit über 10 Jahren im Einsatz ist</w:t>
        </w:r>
      </w:ins>
      <w:del w:id="207" w:author="Microsoft-Konto" w:date="2022-10-17T14:04:00Z">
        <w:r w:rsidR="0054393C" w:rsidRPr="0054393C" w:rsidDel="00EF4FAB">
          <w:rPr>
            <w:rFonts w:eastAsiaTheme="minorEastAsia"/>
            <w:szCs w:val="24"/>
          </w:rPr>
          <w:delText xml:space="preserve"> </w:delText>
        </w:r>
      </w:del>
      <w:del w:id="208" w:author="Dorothee Klotzbuecher" w:date="2022-10-14T07:29:00Z">
        <w:r w:rsidR="0054393C" w:rsidRPr="0054393C" w:rsidDel="00FB0955">
          <w:rPr>
            <w:rFonts w:eastAsiaTheme="minorEastAsia"/>
            <w:szCs w:val="24"/>
          </w:rPr>
          <w:delText>älteres Projekt</w:delText>
        </w:r>
      </w:del>
      <w:r w:rsidR="0054393C" w:rsidRPr="0054393C">
        <w:rPr>
          <w:rFonts w:eastAsiaTheme="minorEastAsia"/>
          <w:szCs w:val="24"/>
        </w:rPr>
        <w:t xml:space="preserve">. Hier werden hauptsächlich Bugfixes, Security Patches und kleinere Anpassungen vorgenommen. </w:t>
      </w:r>
      <w:del w:id="209" w:author="Microsoft-Konto" w:date="2022-10-13T16:17:00Z">
        <w:r w:rsidR="0054393C" w:rsidRPr="0054393C" w:rsidDel="006C49F1">
          <w:rPr>
            <w:rFonts w:eastAsiaTheme="minorEastAsia"/>
            <w:szCs w:val="24"/>
          </w:rPr>
          <w:delText>eDok umfasst</w:delText>
        </w:r>
        <w:r w:rsidR="00481A29" w:rsidDel="006C49F1">
          <w:rPr>
            <w:rFonts w:eastAsiaTheme="minorEastAsia"/>
            <w:szCs w:val="24"/>
          </w:rPr>
          <w:delText xml:space="preserve"> die zwei Systeme Verteilung und Einbringung</w:delText>
        </w:r>
        <w:r w:rsidR="0054393C" w:rsidRPr="0054393C" w:rsidDel="006C49F1">
          <w:rPr>
            <w:rFonts w:eastAsiaTheme="minorEastAsia"/>
            <w:szCs w:val="24"/>
          </w:rPr>
          <w:delText xml:space="preserve">. </w:delText>
        </w:r>
      </w:del>
      <w:proofErr w:type="spellStart"/>
      <w:ins w:id="210" w:author="Microsoft-Konto" w:date="2022-10-13T16:46:00Z">
        <w:r w:rsidR="00C62A35">
          <w:rPr>
            <w:rFonts w:eastAsiaTheme="minorEastAsia"/>
            <w:szCs w:val="24"/>
          </w:rPr>
          <w:t>DokV</w:t>
        </w:r>
      </w:ins>
      <w:proofErr w:type="spellEnd"/>
      <w:ins w:id="211" w:author="Dorothee Klotzbuecher" w:date="2022-10-13T14:39:00Z">
        <w:del w:id="212" w:author="Microsoft-Konto" w:date="2022-10-13T16:46:00Z">
          <w:r w:rsidR="00A16C2F" w:rsidDel="00C62A35">
            <w:rPr>
              <w:rFonts w:eastAsiaTheme="minorEastAsia"/>
              <w:szCs w:val="24"/>
            </w:rPr>
            <w:delText>Das Projekt</w:delText>
          </w:r>
        </w:del>
        <w:r w:rsidR="00A16C2F">
          <w:rPr>
            <w:rFonts w:eastAsiaTheme="minorEastAsia"/>
            <w:szCs w:val="24"/>
          </w:rPr>
          <w:t xml:space="preserve"> besteht aus zwei Komponenten. Bei der ersten</w:t>
        </w:r>
      </w:ins>
      <w:r w:rsidR="00136301">
        <w:rPr>
          <w:rFonts w:eastAsiaTheme="minorEastAsia"/>
          <w:szCs w:val="24"/>
        </w:rPr>
        <w:t xml:space="preserve"> Komponente</w:t>
      </w:r>
      <w:ins w:id="213" w:author="Dorothee Klotzbuecher" w:date="2022-10-13T14:39:00Z">
        <w:r w:rsidR="00A16C2F">
          <w:rPr>
            <w:rFonts w:eastAsiaTheme="minorEastAsia"/>
            <w:szCs w:val="24"/>
          </w:rPr>
          <w:t xml:space="preserve"> handelt es sich </w:t>
        </w:r>
      </w:ins>
      <w:del w:id="214" w:author="Dorothee Klotzbuecher" w:date="2022-10-13T14:39:00Z">
        <w:r w:rsidR="00481A29" w:rsidDel="00A16C2F">
          <w:rPr>
            <w:rFonts w:eastAsiaTheme="minorEastAsia"/>
            <w:szCs w:val="24"/>
          </w:rPr>
          <w:delText xml:space="preserve">Bei eDok Verteilung geht es </w:delText>
        </w:r>
      </w:del>
      <w:r w:rsidR="00481A29">
        <w:rPr>
          <w:rFonts w:eastAsiaTheme="minorEastAsia"/>
          <w:szCs w:val="24"/>
        </w:rPr>
        <w:t xml:space="preserve">um die elektronische Verteilung von sog. Drucksachen. </w:t>
      </w:r>
      <w:del w:id="215" w:author="Dorothee Klotzbuecher" w:date="2022-10-13T14:39:00Z">
        <w:r w:rsidR="00481A29" w:rsidDel="00A16C2F">
          <w:rPr>
            <w:rFonts w:eastAsiaTheme="minorEastAsia"/>
            <w:szCs w:val="24"/>
          </w:rPr>
          <w:delText>Dabei handelt es sich um „</w:delText>
        </w:r>
        <w:r w:rsidR="00481A29" w:rsidRPr="00481A29" w:rsidDel="00A16C2F">
          <w:rPr>
            <w:rFonts w:eastAsiaTheme="minorEastAsia"/>
            <w:szCs w:val="24"/>
          </w:rPr>
          <w:delText>eine Vorlage des </w:delText>
        </w:r>
        <w:r w:rsidR="0054393C" w:rsidDel="00A16C2F">
          <w:fldChar w:fldCharType="begin"/>
        </w:r>
        <w:r w:rsidR="0054393C" w:rsidDel="00A16C2F">
          <w:delInstrText xml:space="preserve"> HYPERLINK "https://de.wikipedia.org/wiki/Deutscher_Bundestag" \o "Deutscher Bundestag" </w:delInstrText>
        </w:r>
        <w:r w:rsidR="0054393C" w:rsidDel="00A16C2F">
          <w:fldChar w:fldCharType="separate"/>
        </w:r>
        <w:r w:rsidR="00481A29" w:rsidRPr="00481A29" w:rsidDel="00A16C2F">
          <w:rPr>
            <w:rFonts w:eastAsiaTheme="minorEastAsia"/>
            <w:szCs w:val="24"/>
          </w:rPr>
          <w:delText>Deutschen Bundestages</w:delText>
        </w:r>
        <w:r w:rsidR="0054393C" w:rsidDel="00A16C2F">
          <w:rPr>
            <w:rFonts w:eastAsiaTheme="minorEastAsia"/>
            <w:szCs w:val="24"/>
          </w:rPr>
          <w:fldChar w:fldCharType="end"/>
        </w:r>
        <w:r w:rsidR="00481A29" w:rsidRPr="00481A29" w:rsidDel="00A16C2F">
          <w:rPr>
            <w:rFonts w:eastAsiaTheme="minorEastAsia"/>
            <w:szCs w:val="24"/>
          </w:rPr>
          <w:delText> zur Verteilung an dessen </w:delText>
        </w:r>
        <w:r w:rsidR="0054393C" w:rsidDel="00A16C2F">
          <w:fldChar w:fldCharType="begin"/>
        </w:r>
        <w:r w:rsidR="0054393C" w:rsidDel="00A16C2F">
          <w:delInstrText xml:space="preserve"> HYPERLINK "https://de.wikipedia.org/wiki/Mitglied_des_Bundestages" \o "Mitglied des Bundestages" </w:delInstrText>
        </w:r>
        <w:r w:rsidR="0054393C" w:rsidDel="00A16C2F">
          <w:fldChar w:fldCharType="separate"/>
        </w:r>
        <w:r w:rsidR="00481A29" w:rsidRPr="00481A29" w:rsidDel="00A16C2F">
          <w:rPr>
            <w:rFonts w:eastAsiaTheme="minorEastAsia"/>
            <w:szCs w:val="24"/>
          </w:rPr>
          <w:delText>Mitglieder</w:delText>
        </w:r>
        <w:r w:rsidR="0054393C" w:rsidDel="00A16C2F">
          <w:rPr>
            <w:rFonts w:eastAsiaTheme="minorEastAsia"/>
            <w:szCs w:val="24"/>
          </w:rPr>
          <w:fldChar w:fldCharType="end"/>
        </w:r>
        <w:r w:rsidR="00481A29" w:rsidRPr="00481A29" w:rsidDel="00A16C2F">
          <w:rPr>
            <w:rFonts w:eastAsiaTheme="minorEastAsia"/>
            <w:szCs w:val="24"/>
          </w:rPr>
          <w:delText>, an die </w:delText>
        </w:r>
        <w:r w:rsidR="0054393C" w:rsidDel="00A16C2F">
          <w:fldChar w:fldCharType="begin"/>
        </w:r>
        <w:r w:rsidR="0054393C" w:rsidDel="00A16C2F">
          <w:delInstrText xml:space="preserve"> HYPERLINK "https://de.wikipedia.org/wiki/Bundesrat_(Deutschland)" \o "Bundesrat (Deutschland)" </w:delInstrText>
        </w:r>
        <w:r w:rsidR="0054393C" w:rsidDel="00A16C2F">
          <w:fldChar w:fldCharType="separate"/>
        </w:r>
        <w:r w:rsidR="00481A29" w:rsidRPr="00481A29" w:rsidDel="00A16C2F">
          <w:rPr>
            <w:rFonts w:eastAsiaTheme="minorEastAsia"/>
            <w:szCs w:val="24"/>
          </w:rPr>
          <w:delText>Mitglieder des Bundesrates</w:delText>
        </w:r>
        <w:r w:rsidR="0054393C" w:rsidDel="00A16C2F">
          <w:rPr>
            <w:rFonts w:eastAsiaTheme="minorEastAsia"/>
            <w:szCs w:val="24"/>
          </w:rPr>
          <w:fldChar w:fldCharType="end"/>
        </w:r>
        <w:r w:rsidR="00481A29" w:rsidRPr="00481A29" w:rsidDel="00A16C2F">
          <w:rPr>
            <w:rFonts w:eastAsiaTheme="minorEastAsia"/>
            <w:szCs w:val="24"/>
          </w:rPr>
          <w:delText> und an die </w:delText>
        </w:r>
        <w:r w:rsidR="0054393C" w:rsidDel="00A16C2F">
          <w:fldChar w:fldCharType="begin"/>
        </w:r>
        <w:r w:rsidR="0054393C" w:rsidDel="00A16C2F">
          <w:delInstrText xml:space="preserve"> HYPERLINK "https://de.wikipedia.org/wiki/Bundesministerium_(Deutschland)" \o "Bundesministerium (Deutschland)" </w:delInstrText>
        </w:r>
        <w:r w:rsidR="0054393C" w:rsidDel="00A16C2F">
          <w:fldChar w:fldCharType="separate"/>
        </w:r>
        <w:r w:rsidR="00481A29" w:rsidRPr="00481A29" w:rsidDel="00A16C2F">
          <w:rPr>
            <w:rFonts w:eastAsiaTheme="minorEastAsia"/>
            <w:szCs w:val="24"/>
          </w:rPr>
          <w:delText>Ministerien</w:delText>
        </w:r>
        <w:r w:rsidR="0054393C" w:rsidDel="00A16C2F">
          <w:rPr>
            <w:rFonts w:eastAsiaTheme="minorEastAsia"/>
            <w:szCs w:val="24"/>
          </w:rPr>
          <w:fldChar w:fldCharType="end"/>
        </w:r>
        <w:r w:rsidR="00481A29" w:rsidDel="00A16C2F">
          <w:rPr>
            <w:rFonts w:eastAsiaTheme="minorEastAsia"/>
            <w:szCs w:val="24"/>
          </w:rPr>
          <w:delText>“</w:delText>
        </w:r>
        <w:r w:rsidR="00481A29" w:rsidRPr="00481A29" w:rsidDel="00A16C2F">
          <w:rPr>
            <w:rFonts w:eastAsiaTheme="minorEastAsia"/>
            <w:szCs w:val="24"/>
          </w:rPr>
          <w:delText>.</w:delText>
        </w:r>
        <w:r w:rsidR="00481A29" w:rsidDel="00A16C2F">
          <w:rPr>
            <w:rFonts w:eastAsiaTheme="minorEastAsia"/>
            <w:szCs w:val="24"/>
          </w:rPr>
          <w:delText xml:space="preserve"> WIKIPEDIA </w:delText>
        </w:r>
        <w:r w:rsidR="00481A29" w:rsidRPr="00481A29" w:rsidDel="00A16C2F">
          <w:rPr>
            <w:rFonts w:eastAsiaTheme="minorEastAsia"/>
            <w:szCs w:val="24"/>
          </w:rPr>
          <w:delText>https://de.wikipedia.org/wiki/Bundestagsdrucksache</w:delText>
        </w:r>
        <w:r w:rsidR="00FD10B1" w:rsidDel="00A16C2F">
          <w:rPr>
            <w:rFonts w:eastAsiaTheme="minorEastAsia"/>
            <w:szCs w:val="24"/>
          </w:rPr>
          <w:delText xml:space="preserve"> </w:delText>
        </w:r>
      </w:del>
      <w:del w:id="216" w:author="Microsoft-Konto" w:date="2022-10-17T14:06:00Z">
        <w:r w:rsidR="00481A29" w:rsidDel="00EF4FAB">
          <w:rPr>
            <w:rFonts w:eastAsiaTheme="minorEastAsia"/>
            <w:szCs w:val="24"/>
          </w:rPr>
          <w:delText xml:space="preserve">Dagegen dient </w:delText>
        </w:r>
        <w:r w:rsidR="00FD10B1" w:rsidDel="00EF4FAB">
          <w:rPr>
            <w:rFonts w:eastAsiaTheme="minorEastAsia"/>
            <w:szCs w:val="24"/>
          </w:rPr>
          <w:delText>eDok Einbrin</w:delText>
        </w:r>
        <w:r w:rsidR="00481A29" w:rsidDel="00EF4FAB">
          <w:rPr>
            <w:rFonts w:eastAsiaTheme="minorEastAsia"/>
            <w:szCs w:val="24"/>
          </w:rPr>
          <w:delText>gung</w:delText>
        </w:r>
      </w:del>
      <w:ins w:id="217" w:author="Dorothee Klotzbuecher" w:date="2022-10-13T14:39:00Z">
        <w:del w:id="218" w:author="Microsoft-Konto" w:date="2022-10-17T14:06:00Z">
          <w:r w:rsidR="00A16C2F" w:rsidDel="00EF4FAB">
            <w:rPr>
              <w:rFonts w:eastAsiaTheme="minorEastAsia"/>
              <w:szCs w:val="24"/>
            </w:rPr>
            <w:delText>die zweite Komponente</w:delText>
          </w:r>
        </w:del>
      </w:ins>
      <w:ins w:id="219" w:author="Microsoft-Konto" w:date="2022-10-17T14:06:00Z">
        <w:r w:rsidR="00EF4FAB">
          <w:rPr>
            <w:rFonts w:eastAsiaTheme="minorEastAsia"/>
            <w:szCs w:val="24"/>
          </w:rPr>
          <w:t>Die Zweite dient</w:t>
        </w:r>
      </w:ins>
      <w:r w:rsidR="00481A29">
        <w:rPr>
          <w:rFonts w:eastAsiaTheme="minorEastAsia"/>
          <w:szCs w:val="24"/>
        </w:rPr>
        <w:t xml:space="preserve"> </w:t>
      </w:r>
      <w:r w:rsidR="00FD10B1">
        <w:rPr>
          <w:rFonts w:eastAsiaTheme="minorEastAsia"/>
          <w:szCs w:val="24"/>
        </w:rPr>
        <w:t xml:space="preserve">der elektronischen Einbringung von </w:t>
      </w:r>
      <w:del w:id="220" w:author="Dorothee Klotzbuecher" w:date="2022-10-13T14:40:00Z">
        <w:r w:rsidR="00FD10B1" w:rsidDel="00A16C2F">
          <w:rPr>
            <w:rFonts w:eastAsiaTheme="minorEastAsia"/>
            <w:szCs w:val="24"/>
          </w:rPr>
          <w:delText>Gesetzinitiativen</w:delText>
        </w:r>
      </w:del>
      <w:ins w:id="221" w:author="Dorothee Klotzbuecher" w:date="2022-10-13T14:40:00Z">
        <w:r w:rsidR="00A16C2F">
          <w:rPr>
            <w:rFonts w:eastAsiaTheme="minorEastAsia"/>
            <w:szCs w:val="24"/>
          </w:rPr>
          <w:t>Dokumenten</w:t>
        </w:r>
      </w:ins>
      <w:r w:rsidR="00481A29">
        <w:rPr>
          <w:rFonts w:eastAsiaTheme="minorEastAsia"/>
          <w:szCs w:val="24"/>
        </w:rPr>
        <w:t>.</w:t>
      </w:r>
      <w:commentRangeEnd w:id="184"/>
      <w:r w:rsidR="001E332E">
        <w:rPr>
          <w:rStyle w:val="Kommentarzeichen"/>
        </w:rPr>
        <w:commentReference w:id="184"/>
      </w:r>
    </w:p>
    <w:p w14:paraId="47B88A2C" w14:textId="59773BB9" w:rsidR="0054393C" w:rsidRPr="0054393C" w:rsidRDefault="0054393C" w:rsidP="0054393C">
      <w:pPr>
        <w:rPr>
          <w:rFonts w:eastAsiaTheme="minorEastAsia"/>
          <w:szCs w:val="24"/>
        </w:rPr>
      </w:pPr>
      <w:r w:rsidRPr="0054393C">
        <w:rPr>
          <w:rFonts w:eastAsiaTheme="minorEastAsia"/>
          <w:szCs w:val="24"/>
        </w:rPr>
        <w:t xml:space="preserve">PKP wird aktiv entwickelt und umfasst eine Vielzahl von einzelnen Modulen, die </w:t>
      </w:r>
      <w:ins w:id="222" w:author="Dorothee Klotzbuecher" w:date="2022-10-14T07:30:00Z">
        <w:r w:rsidR="00FB0955">
          <w:rPr>
            <w:rFonts w:eastAsiaTheme="minorEastAsia"/>
            <w:szCs w:val="24"/>
          </w:rPr>
          <w:t>v.a. von Mitarbeitern der Ministerien</w:t>
        </w:r>
        <w:r w:rsidR="00FB0955" w:rsidRPr="0054393C" w:rsidDel="00FB0955">
          <w:rPr>
            <w:rFonts w:eastAsiaTheme="minorEastAsia"/>
            <w:szCs w:val="24"/>
          </w:rPr>
          <w:t xml:space="preserve"> </w:t>
        </w:r>
      </w:ins>
      <w:commentRangeStart w:id="223"/>
      <w:del w:id="224" w:author="Dorothee Klotzbuecher" w:date="2022-10-14T07:30:00Z">
        <w:r w:rsidRPr="0054393C" w:rsidDel="00FB0955">
          <w:rPr>
            <w:rFonts w:eastAsiaTheme="minorEastAsia"/>
            <w:szCs w:val="24"/>
          </w:rPr>
          <w:delText>von den Abgeordneten? des Bundestages</w:delText>
        </w:r>
        <w:commentRangeEnd w:id="223"/>
        <w:r w:rsidR="00FB0955" w:rsidDel="00FB0955">
          <w:rPr>
            <w:rStyle w:val="Kommentarzeichen"/>
          </w:rPr>
          <w:commentReference w:id="223"/>
        </w:r>
        <w:r w:rsidRPr="0054393C" w:rsidDel="00FB0955">
          <w:rPr>
            <w:rFonts w:eastAsiaTheme="minorEastAsia"/>
            <w:szCs w:val="24"/>
          </w:rPr>
          <w:delText xml:space="preserve"> </w:delText>
        </w:r>
      </w:del>
      <w:r w:rsidRPr="0054393C">
        <w:rPr>
          <w:rFonts w:eastAsiaTheme="minorEastAsia"/>
          <w:szCs w:val="24"/>
        </w:rPr>
        <w:t xml:space="preserve">verwendet werden. Unter anderem können Vorhaben eingebracht und an die entsprechenden Stellen weitergeleitet werden. Des Weiteren können Fragen/Anfragen in elektronischer Form gestellt und beantwortet werden. Der Politische Kalender ermöglicht eine Übersicht über Tagesordnungspunkte wie z.B. Sitzungen, während es die </w:t>
      </w:r>
      <w:proofErr w:type="spellStart"/>
      <w:r w:rsidRPr="0054393C">
        <w:rPr>
          <w:rFonts w:eastAsiaTheme="minorEastAsia"/>
          <w:szCs w:val="24"/>
        </w:rPr>
        <w:t>eMappe</w:t>
      </w:r>
      <w:proofErr w:type="spellEnd"/>
      <w:r w:rsidRPr="0054393C">
        <w:rPr>
          <w:rFonts w:eastAsiaTheme="minorEastAsia"/>
          <w:szCs w:val="24"/>
        </w:rPr>
        <w:t xml:space="preserve"> den Abgeordneten ermöglicht</w:t>
      </w:r>
      <w:ins w:id="225" w:author="Dorothee Klotzbuecher" w:date="2022-10-14T07:31:00Z">
        <w:r w:rsidR="00FB0955">
          <w:rPr>
            <w:rFonts w:eastAsiaTheme="minorEastAsia"/>
            <w:szCs w:val="24"/>
          </w:rPr>
          <w:t>,</w:t>
        </w:r>
      </w:ins>
      <w:r w:rsidRPr="0054393C">
        <w:rPr>
          <w:rFonts w:eastAsiaTheme="minorEastAsia"/>
          <w:szCs w:val="24"/>
        </w:rPr>
        <w:t xml:space="preserve"> ihre Unterlagen in elektronischer Form mitzuführen und so während einer Sitzung Zugriff auf diese zu haben</w:t>
      </w:r>
      <w:r w:rsidR="00136301">
        <w:rPr>
          <w:rFonts w:eastAsiaTheme="minorEastAsia"/>
          <w:szCs w:val="24"/>
        </w:rPr>
        <w:t>,</w:t>
      </w:r>
      <w:r w:rsidRPr="0054393C">
        <w:rPr>
          <w:rFonts w:eastAsiaTheme="minorEastAsia"/>
          <w:szCs w:val="24"/>
        </w:rPr>
        <w:t xml:space="preserve"> ohne große Aktenordner </w:t>
      </w:r>
      <w:r w:rsidR="00136301">
        <w:rPr>
          <w:rFonts w:eastAsiaTheme="minorEastAsia"/>
          <w:szCs w:val="24"/>
        </w:rPr>
        <w:t>mitzunehmen</w:t>
      </w:r>
      <w:r>
        <w:rPr>
          <w:rFonts w:eastAsiaTheme="minorEastAsia"/>
          <w:szCs w:val="24"/>
        </w:rPr>
        <w:t>. Dazu kommt eine umfassende</w:t>
      </w:r>
      <w:r w:rsidRPr="0054393C">
        <w:rPr>
          <w:rFonts w:eastAsiaTheme="minorEastAsia"/>
          <w:szCs w:val="24"/>
        </w:rPr>
        <w:t xml:space="preserve"> Verwaltung in der System</w:t>
      </w:r>
      <w:ins w:id="226" w:author="Dorothee Klotzbuecher" w:date="2022-10-14T07:33:00Z">
        <w:r w:rsidR="00FB0955">
          <w:rPr>
            <w:rFonts w:eastAsiaTheme="minorEastAsia"/>
            <w:szCs w:val="24"/>
          </w:rPr>
          <w:t>a</w:t>
        </w:r>
      </w:ins>
      <w:del w:id="227" w:author="Dorothee Klotzbuecher" w:date="2022-10-14T07:33:00Z">
        <w:r w:rsidRPr="0054393C" w:rsidDel="00FB0955">
          <w:rPr>
            <w:rFonts w:eastAsiaTheme="minorEastAsia"/>
            <w:szCs w:val="24"/>
          </w:rPr>
          <w:delText xml:space="preserve"> A</w:delText>
        </w:r>
      </w:del>
      <w:r w:rsidRPr="0054393C">
        <w:rPr>
          <w:rFonts w:eastAsiaTheme="minorEastAsia"/>
          <w:szCs w:val="24"/>
        </w:rPr>
        <w:t>dmin</w:t>
      </w:r>
      <w:ins w:id="228" w:author="Microsoft-Konto" w:date="2022-10-13T17:04:00Z">
        <w:r w:rsidR="00955811">
          <w:rPr>
            <w:rFonts w:eastAsiaTheme="minorEastAsia"/>
            <w:szCs w:val="24"/>
          </w:rPr>
          <w:t>i</w:t>
        </w:r>
      </w:ins>
      <w:r w:rsidRPr="0054393C">
        <w:rPr>
          <w:rFonts w:eastAsiaTheme="minorEastAsia"/>
          <w:szCs w:val="24"/>
        </w:rPr>
        <w:t>s</w:t>
      </w:r>
      <w:ins w:id="229" w:author="Microsoft-Konto" w:date="2022-10-13T17:04:00Z">
        <w:r w:rsidR="00955811">
          <w:rPr>
            <w:rFonts w:eastAsiaTheme="minorEastAsia"/>
            <w:szCs w:val="24"/>
          </w:rPr>
          <w:t>tratoren</w:t>
        </w:r>
      </w:ins>
      <w:r w:rsidRPr="0054393C">
        <w:rPr>
          <w:rFonts w:eastAsiaTheme="minorEastAsia"/>
          <w:szCs w:val="24"/>
        </w:rPr>
        <w:t xml:space="preserve"> die Fraktionen, Berechtigungen und zum Teil auch einzelne Benutzer anpassen können.</w:t>
      </w:r>
    </w:p>
    <w:p w14:paraId="7D6661AE" w14:textId="02D75968" w:rsidR="00E80951" w:rsidRDefault="0054393C" w:rsidP="0054393C">
      <w:pPr>
        <w:rPr>
          <w:rFonts w:eastAsiaTheme="minorEastAsia"/>
          <w:szCs w:val="24"/>
        </w:rPr>
      </w:pPr>
      <w:r w:rsidRPr="0054393C">
        <w:rPr>
          <w:rFonts w:eastAsiaTheme="minorEastAsia"/>
          <w:szCs w:val="24"/>
        </w:rPr>
        <w:t xml:space="preserve">Eng mit PKP verbunden ist das Identity </w:t>
      </w:r>
      <w:proofErr w:type="spellStart"/>
      <w:r w:rsidRPr="0054393C">
        <w:rPr>
          <w:rFonts w:eastAsiaTheme="minorEastAsia"/>
          <w:szCs w:val="24"/>
        </w:rPr>
        <w:t>and</w:t>
      </w:r>
      <w:proofErr w:type="spellEnd"/>
      <w:r w:rsidRPr="0054393C">
        <w:rPr>
          <w:rFonts w:eastAsiaTheme="minorEastAsia"/>
          <w:szCs w:val="24"/>
        </w:rPr>
        <w:t xml:space="preserve"> Access </w:t>
      </w:r>
      <w:proofErr w:type="spellStart"/>
      <w:r w:rsidRPr="0054393C">
        <w:rPr>
          <w:rFonts w:eastAsiaTheme="minorEastAsia"/>
          <w:szCs w:val="24"/>
        </w:rPr>
        <w:t>Managemant</w:t>
      </w:r>
      <w:proofErr w:type="spellEnd"/>
      <w:r w:rsidRPr="0054393C">
        <w:rPr>
          <w:rFonts w:eastAsiaTheme="minorEastAsia"/>
          <w:szCs w:val="24"/>
        </w:rPr>
        <w:t xml:space="preserve"> (IAM), in welches die Benutzerverwaltung ausgelagert wurde</w:t>
      </w:r>
      <w:ins w:id="230" w:author="Dorothee Klotzbuecher" w:date="2022-10-14T07:33:00Z">
        <w:r w:rsidR="00FB0955">
          <w:rPr>
            <w:rFonts w:eastAsiaTheme="minorEastAsia"/>
            <w:szCs w:val="24"/>
          </w:rPr>
          <w:t>,</w:t>
        </w:r>
      </w:ins>
      <w:r w:rsidRPr="0054393C">
        <w:rPr>
          <w:rFonts w:eastAsiaTheme="minorEastAsia"/>
          <w:szCs w:val="24"/>
        </w:rPr>
        <w:t xml:space="preserve"> um es zu ermöglichen sich mit einem einzigen Account nicht nur bei PKP sondern bei allen an das IAM angebundene</w:t>
      </w:r>
      <w:ins w:id="231" w:author="Dorothee Klotzbuecher" w:date="2022-10-14T07:33:00Z">
        <w:r w:rsidR="00FB0955">
          <w:rPr>
            <w:rFonts w:eastAsiaTheme="minorEastAsia"/>
            <w:szCs w:val="24"/>
          </w:rPr>
          <w:t>n</w:t>
        </w:r>
      </w:ins>
      <w:r w:rsidRPr="0054393C">
        <w:rPr>
          <w:rFonts w:eastAsiaTheme="minorEastAsia"/>
          <w:szCs w:val="24"/>
        </w:rPr>
        <w:t xml:space="preserve"> Systeme</w:t>
      </w:r>
      <w:ins w:id="232" w:author="Dorothee Klotzbuecher" w:date="2022-10-14T07:33:00Z">
        <w:r w:rsidR="00FB0955">
          <w:rPr>
            <w:rFonts w:eastAsiaTheme="minorEastAsia"/>
            <w:szCs w:val="24"/>
          </w:rPr>
          <w:t>n</w:t>
        </w:r>
      </w:ins>
      <w:r w:rsidRPr="0054393C">
        <w:rPr>
          <w:rFonts w:eastAsiaTheme="minorEastAsia"/>
          <w:szCs w:val="24"/>
        </w:rPr>
        <w:t xml:space="preserve"> anzumelden.</w:t>
      </w:r>
    </w:p>
    <w:p w14:paraId="41F60D6E" w14:textId="77777777" w:rsidR="0054393C" w:rsidRDefault="0054393C" w:rsidP="0054393C">
      <w:pPr>
        <w:rPr>
          <w:rFonts w:eastAsiaTheme="minorEastAsia"/>
          <w:szCs w:val="24"/>
        </w:rPr>
      </w:pPr>
    </w:p>
    <w:p w14:paraId="176E1C4A" w14:textId="77777777" w:rsidR="0054393C" w:rsidRDefault="0054393C" w:rsidP="0054393C">
      <w:pPr>
        <w:rPr>
          <w:rFonts w:eastAsiaTheme="minorEastAsia"/>
          <w:szCs w:val="24"/>
        </w:rPr>
      </w:pPr>
    </w:p>
    <w:p w14:paraId="764008DD" w14:textId="77777777" w:rsidR="0054393C" w:rsidRDefault="0054393C" w:rsidP="0054393C">
      <w:pPr>
        <w:rPr>
          <w:rFonts w:eastAsiaTheme="minorEastAsia"/>
          <w:szCs w:val="24"/>
        </w:rPr>
      </w:pPr>
    </w:p>
    <w:p w14:paraId="11A0F927" w14:textId="77777777" w:rsidR="0054393C" w:rsidRDefault="0054393C" w:rsidP="0054393C">
      <w:pPr>
        <w:rPr>
          <w:rFonts w:eastAsiaTheme="minorEastAsia"/>
          <w:szCs w:val="24"/>
        </w:rPr>
      </w:pPr>
    </w:p>
    <w:p w14:paraId="6783122D" w14:textId="77777777" w:rsidR="0054393C" w:rsidRDefault="0054393C" w:rsidP="0054393C">
      <w:pPr>
        <w:rPr>
          <w:rFonts w:eastAsiaTheme="minorEastAsia"/>
          <w:szCs w:val="24"/>
        </w:rPr>
      </w:pPr>
    </w:p>
    <w:p w14:paraId="2A5D2D5A" w14:textId="77777777" w:rsidR="0054393C" w:rsidRDefault="0054393C" w:rsidP="0054393C">
      <w:pPr>
        <w:rPr>
          <w:rFonts w:eastAsiaTheme="minorEastAsia"/>
          <w:szCs w:val="24"/>
        </w:rPr>
      </w:pPr>
    </w:p>
    <w:p w14:paraId="53A1A9D7" w14:textId="77777777" w:rsidR="0054393C" w:rsidRPr="0054393C" w:rsidRDefault="0054393C" w:rsidP="0054393C">
      <w:pPr>
        <w:rPr>
          <w:rFonts w:eastAsiaTheme="minorEastAsia"/>
          <w:sz w:val="40"/>
          <w:szCs w:val="32"/>
        </w:rPr>
      </w:pPr>
    </w:p>
    <w:p w14:paraId="3AF4DC52" w14:textId="253C9734" w:rsidR="007A0DF5" w:rsidRDefault="003376E3" w:rsidP="007A0DF5">
      <w:pPr>
        <w:pStyle w:val="berschrift1"/>
      </w:pPr>
      <w:bookmarkStart w:id="233" w:name="_Toc116909666"/>
      <w:r>
        <w:lastRenderedPageBreak/>
        <w:t>Der Betrieb</w:t>
      </w:r>
      <w:bookmarkEnd w:id="233"/>
      <w:del w:id="234" w:author="Microsoft-Konto" w:date="2022-10-17T14:10:00Z">
        <w:r w:rsidDel="00EF4FAB">
          <w:delText xml:space="preserve"> </w:delText>
        </w:r>
      </w:del>
    </w:p>
    <w:p w14:paraId="3D6A42E4" w14:textId="482C3F25" w:rsidR="00A700CE" w:rsidRDefault="00A700CE" w:rsidP="00A700CE">
      <w:r>
        <w:t xml:space="preserve">SEITENBAU wurde 1996 von Stefan </w:t>
      </w:r>
      <w:proofErr w:type="spellStart"/>
      <w:r>
        <w:t>Eichenhofer</w:t>
      </w:r>
      <w:proofErr w:type="spellEnd"/>
      <w:r>
        <w:t>, Jan Bauer und Florian Leinberger gegründet</w:t>
      </w:r>
      <w:r w:rsidR="00473A7B">
        <w:t>. Mittlerweile zählt das Unternehmen über 200</w:t>
      </w:r>
      <w:r w:rsidR="00136301">
        <w:t xml:space="preserve"> Mitarbeiter, die hauptsächlich</w:t>
      </w:r>
      <w:r w:rsidR="00473A7B">
        <w:t xml:space="preserve"> am Hauptsitz in Konstanz arbeiten. Eine kleinere Niederlassung gibt es außerdem in Köln. SEITENBAU entwickeln maßgeschneiderte Software für seine Kunden, zu denen</w:t>
      </w:r>
      <w:r w:rsidR="00A3788A">
        <w:t xml:space="preserve"> vor allem</w:t>
      </w:r>
      <w:r w:rsidR="00473A7B">
        <w:t xml:space="preserve"> einige Bundesämter, aber auch andere Unternehmen, wie z.B. die Telekom gehören</w:t>
      </w:r>
      <w:ins w:id="235" w:author="Microsoft-Konto" w:date="2022-10-17T14:10:00Z">
        <w:r w:rsidR="00EF4FAB">
          <w:rPr>
            <w:rStyle w:val="Funotenzeichen"/>
          </w:rPr>
          <w:footnoteReference w:id="1"/>
        </w:r>
      </w:ins>
      <w:r w:rsidR="00473A7B">
        <w:t>.</w:t>
      </w:r>
      <w:r w:rsidR="00A71A89">
        <w:t xml:space="preserve"> </w:t>
      </w:r>
      <w:moveFromRangeStart w:id="242" w:author="Microsoft-Konto" w:date="2022-10-17T14:10:00Z" w:name="move116908274"/>
      <w:moveFrom w:id="243" w:author="Microsoft-Konto" w:date="2022-10-17T14:10:00Z">
        <w:r w:rsidR="00A71A89" w:rsidRPr="00A71A89" w:rsidDel="00EF4FAB">
          <w:t>https://www.seitenbau.com/kunden</w:t>
        </w:r>
      </w:moveFrom>
      <w:moveFromRangeEnd w:id="242"/>
    </w:p>
    <w:p w14:paraId="12DF6655" w14:textId="0F8D455A" w:rsidR="004C3FAC" w:rsidRPr="00A700CE" w:rsidRDefault="00FB0955" w:rsidP="00A700CE">
      <w:ins w:id="244" w:author="Dorothee Klotzbuecher" w:date="2022-10-14T07:35:00Z">
        <w:r>
          <w:t>Entsprechend des agilen Mindsets gibt es i</w:t>
        </w:r>
      </w:ins>
      <w:del w:id="245" w:author="Dorothee Klotzbuecher" w:date="2022-10-14T07:35:00Z">
        <w:r w:rsidR="004C3FAC" w:rsidDel="00FB0955">
          <w:delText>I</w:delText>
        </w:r>
      </w:del>
      <w:r w:rsidR="004C3FAC">
        <w:t xml:space="preserve">m Unternehmen </w:t>
      </w:r>
      <w:del w:id="246" w:author="Dorothee Klotzbuecher" w:date="2022-10-14T07:35:00Z">
        <w:r w:rsidR="004C3FAC" w:rsidDel="00FB0955">
          <w:delText xml:space="preserve">gibt es </w:delText>
        </w:r>
      </w:del>
      <w:r w:rsidR="004C3FAC">
        <w:t>nur flache Hierarchien</w:t>
      </w:r>
      <w:ins w:id="247" w:author="Dorothee Klotzbuecher" w:date="2022-10-14T07:35:00Z">
        <w:r>
          <w:t xml:space="preserve"> und </w:t>
        </w:r>
      </w:ins>
      <w:del w:id="248" w:author="Dorothee Klotzbuecher" w:date="2022-10-14T07:35:00Z">
        <w:r w:rsidR="004C3FAC" w:rsidDel="00FB0955">
          <w:delText xml:space="preserve">, </w:delText>
        </w:r>
      </w:del>
      <w:r w:rsidR="004C3FAC">
        <w:t xml:space="preserve">die einzelnen Teams </w:t>
      </w:r>
      <w:del w:id="249" w:author="Dorothee Klotzbuecher" w:date="2022-10-14T07:35:00Z">
        <w:r w:rsidR="004C3FAC" w:rsidDel="00FB0955">
          <w:delText>sind zum Großteil</w:delText>
        </w:r>
      </w:del>
      <w:ins w:id="250" w:author="Dorothee Klotzbuecher" w:date="2022-10-14T07:35:00Z">
        <w:r>
          <w:t>organisieren sich</w:t>
        </w:r>
      </w:ins>
      <w:r w:rsidR="004C3FAC">
        <w:t xml:space="preserve"> selbstverantwortlich für ihre Projekte. Auch in den Teams </w:t>
      </w:r>
      <w:del w:id="251" w:author="Dorothee Klotzbuecher" w:date="2022-10-14T07:36:00Z">
        <w:r w:rsidR="004C3FAC" w:rsidDel="00152D73">
          <w:delText>selbst gibt es keinen richtigen „Chef“</w:delText>
        </w:r>
      </w:del>
      <w:ins w:id="252" w:author="Dorothee Klotzbuecher" w:date="2022-10-14T07:36:00Z">
        <w:r w:rsidR="00152D73">
          <w:t>sind alle Mitglieder gleichberechtigt</w:t>
        </w:r>
      </w:ins>
      <w:r w:rsidR="004C3FAC">
        <w:t xml:space="preserve">, Entscheidungen werden nach gemeinsamer Beratung zusammen getroffen. </w:t>
      </w:r>
    </w:p>
    <w:p w14:paraId="2D069B0D" w14:textId="4F189DE6" w:rsidR="003376E3" w:rsidRDefault="0015520E" w:rsidP="00185749">
      <w:r>
        <w:t xml:space="preserve">Ich wurde dem Team zugeteilt, dass sich um die Projekte </w:t>
      </w:r>
      <w:del w:id="253" w:author="Microsoft-Konto" w:date="2022-10-13T16:37:00Z">
        <w:r w:rsidDel="006F38A3">
          <w:delText xml:space="preserve">eDok </w:delText>
        </w:r>
      </w:del>
      <w:proofErr w:type="spellStart"/>
      <w:ins w:id="254" w:author="Microsoft-Konto" w:date="2022-10-13T16:46:00Z">
        <w:r w:rsidR="00C62A35">
          <w:rPr>
            <w:rFonts w:eastAsiaTheme="minorEastAsia"/>
            <w:szCs w:val="24"/>
          </w:rPr>
          <w:t>DokV</w:t>
        </w:r>
      </w:ins>
      <w:proofErr w:type="spellEnd"/>
      <w:ins w:id="255" w:author="Microsoft-Konto" w:date="2022-10-13T16:44:00Z">
        <w:r w:rsidR="00C62A35">
          <w:rPr>
            <w:rFonts w:eastAsiaTheme="minorEastAsia"/>
            <w:szCs w:val="24"/>
          </w:rPr>
          <w:t xml:space="preserve"> </w:t>
        </w:r>
      </w:ins>
      <w:r>
        <w:t>und PKP kümmert.</w:t>
      </w:r>
      <w:r w:rsidR="004F27D4">
        <w:t xml:space="preserve"> Bei meinen</w:t>
      </w:r>
      <w:r w:rsidR="00A71A89">
        <w:t xml:space="preserve"> Eintritt bestand das Team aus vier</w:t>
      </w:r>
      <w:r w:rsidR="004F27D4">
        <w:t xml:space="preserve"> Entwicklern, sowie einem </w:t>
      </w:r>
      <w:proofErr w:type="spellStart"/>
      <w:r w:rsidR="004F27D4">
        <w:t>Scrum</w:t>
      </w:r>
      <w:proofErr w:type="spellEnd"/>
      <w:r w:rsidR="004F27D4">
        <w:t xml:space="preserve"> Master, einem Technical Consu</w:t>
      </w:r>
      <w:r w:rsidR="00A71A89">
        <w:t>ltant und der Projektleiterin. Drei</w:t>
      </w:r>
      <w:r w:rsidR="004F27D4">
        <w:t xml:space="preserve"> Monate n</w:t>
      </w:r>
      <w:r w:rsidR="0054393C">
        <w:t xml:space="preserve">ach Beginn meines PSS wurde ein </w:t>
      </w:r>
      <w:r w:rsidR="004F27D4">
        <w:t>weiterer Entwickler eingestellt, wodurch das Tea</w:t>
      </w:r>
      <w:r w:rsidR="00A71A89">
        <w:t>m auf neun</w:t>
      </w:r>
      <w:r w:rsidR="004F27D4">
        <w:t xml:space="preserve"> </w:t>
      </w:r>
      <w:r w:rsidR="003B617E">
        <w:t>Mitarbeiter</w:t>
      </w:r>
      <w:r w:rsidR="004F27D4">
        <w:t xml:space="preserve"> </w:t>
      </w:r>
      <w:r w:rsidR="003B617E">
        <w:t>an</w:t>
      </w:r>
      <w:r w:rsidR="004F27D4">
        <w:t>wuchs.</w:t>
      </w:r>
    </w:p>
    <w:p w14:paraId="57B2359E" w14:textId="7106DAB5" w:rsidR="004F27D4" w:rsidRDefault="004F27D4" w:rsidP="00185749">
      <w:r>
        <w:t xml:space="preserve">Das Team kümmert sich um alles rund um die beiden o.g. Projekte. </w:t>
      </w:r>
      <w:del w:id="256" w:author="Dorothee Klotzbuecher" w:date="2022-10-14T07:36:00Z">
        <w:r w:rsidDel="00152D73">
          <w:delText>In der</w:delText>
        </w:r>
      </w:del>
      <w:ins w:id="257" w:author="Dorothee Klotzbuecher" w:date="2022-10-14T07:36:00Z">
        <w:r w:rsidR="00152D73">
          <w:t>Die</w:t>
        </w:r>
      </w:ins>
      <w:r>
        <w:t xml:space="preserve"> Entwicklung beinhaltet das Front- und Backend, das Testen und Ausliefern neuer Versionen sowie technischen Support ru</w:t>
      </w:r>
      <w:r w:rsidR="00A71A89">
        <w:t>nd um die Anwendung</w:t>
      </w:r>
      <w:ins w:id="258" w:author="Dorothee Klotzbuecher" w:date="2022-10-14T07:36:00Z">
        <w:r w:rsidR="00152D73">
          <w:t>en</w:t>
        </w:r>
      </w:ins>
      <w:r w:rsidR="00A71A89">
        <w:t>. Hinzu komme</w:t>
      </w:r>
      <w:ins w:id="259" w:author="Microsoft-Konto" w:date="2022-10-13T17:33:00Z">
        <w:r w:rsidR="00816E18">
          <w:t>n</w:t>
        </w:r>
      </w:ins>
      <w:del w:id="260" w:author="Microsoft-Konto" w:date="2022-10-13T17:33:00Z">
        <w:r w:rsidR="00A71A89" w:rsidDel="00816E18">
          <w:delText>m</w:delText>
        </w:r>
      </w:del>
      <w:r w:rsidR="00A71A89">
        <w:t xml:space="preserve"> Verwaltungsaufgaben wie</w:t>
      </w:r>
      <w:r>
        <w:t xml:space="preserve"> die Ausschreibung</w:t>
      </w:r>
      <w:ins w:id="261" w:author="Dorothee Klotzbuecher" w:date="2022-10-14T07:37:00Z">
        <w:r w:rsidR="00152D73">
          <w:t>,</w:t>
        </w:r>
      </w:ins>
      <w:r>
        <w:t xml:space="preserve"> um das Projekt</w:t>
      </w:r>
      <w:r w:rsidR="009219B3">
        <w:t xml:space="preserve"> nach Vertragsende</w:t>
      </w:r>
      <w:r>
        <w:t xml:space="preserve"> weiter zu führen</w:t>
      </w:r>
      <w:r w:rsidR="00A71A89">
        <w:t>, oder</w:t>
      </w:r>
      <w:r w:rsidR="00A3788A">
        <w:t xml:space="preserve"> die Rechnungsstellung</w:t>
      </w:r>
      <w:r w:rsidR="00A71A89">
        <w:t>.</w:t>
      </w:r>
    </w:p>
    <w:p w14:paraId="29C8EDE7" w14:textId="77777777" w:rsidR="004C3FAC" w:rsidRDefault="004C3FAC" w:rsidP="00185749"/>
    <w:p w14:paraId="55E4147A" w14:textId="77777777" w:rsidR="00185749" w:rsidRDefault="00185749" w:rsidP="00185749"/>
    <w:p w14:paraId="63F45BD9" w14:textId="77777777" w:rsidR="007A0DF5" w:rsidRDefault="007A0DF5">
      <w:pPr>
        <w:spacing w:line="259" w:lineRule="auto"/>
      </w:pPr>
      <w:r>
        <w:br w:type="page"/>
      </w:r>
    </w:p>
    <w:p w14:paraId="578DD981" w14:textId="79691F41" w:rsidR="00E760B2" w:rsidRDefault="00E760B2" w:rsidP="00E760B2">
      <w:pPr>
        <w:pStyle w:val="berschrift1"/>
      </w:pPr>
      <w:bookmarkStart w:id="262" w:name="_Toc116909667"/>
      <w:r>
        <w:lastRenderedPageBreak/>
        <w:t>Arbeitsweise</w:t>
      </w:r>
      <w:bookmarkEnd w:id="262"/>
    </w:p>
    <w:p w14:paraId="3D5129CA" w14:textId="26B58003" w:rsidR="00E760B2" w:rsidRDefault="00E760B2" w:rsidP="00E760B2">
      <w:r>
        <w:t xml:space="preserve">Unser Team arbeitet nach dem </w:t>
      </w:r>
      <w:proofErr w:type="spellStart"/>
      <w:r>
        <w:t>Scrum</w:t>
      </w:r>
      <w:proofErr w:type="spellEnd"/>
      <w:r>
        <w:t>-Prinzip. Dazu gehören regelmäßige (Online) Meetings mit den Kunden</w:t>
      </w:r>
      <w:ins w:id="263" w:author="Dorothee Klotzbuecher" w:date="2022-10-14T07:37:00Z">
        <w:r w:rsidR="00152D73">
          <w:t>,</w:t>
        </w:r>
      </w:ins>
      <w:r>
        <w:t xml:space="preserve"> um den Projektfortschritt zu präsentieren sowie Feedback einzuholen. Zudem rekapitulieren wir die zweiwöchigen Sprints </w:t>
      </w:r>
      <w:del w:id="264" w:author="Dorothee Klotzbuecher" w:date="2022-10-14T07:37:00Z">
        <w:r w:rsidDel="00152D73">
          <w:delText>am Ende</w:delText>
        </w:r>
      </w:del>
      <w:ins w:id="265" w:author="Dorothee Klotzbuecher" w:date="2022-10-14T07:37:00Z">
        <w:r w:rsidR="00152D73">
          <w:t>regelmäßig</w:t>
        </w:r>
      </w:ins>
      <w:r>
        <w:t xml:space="preserve"> in einer Retrospektive. Im Rahmen des sog. „</w:t>
      </w:r>
      <w:proofErr w:type="spellStart"/>
      <w:r>
        <w:t>Refinements</w:t>
      </w:r>
      <w:proofErr w:type="spellEnd"/>
      <w:r>
        <w:t>“ wird der Arbeitsaufwand für neue, vom Kunden gewünschte</w:t>
      </w:r>
      <w:del w:id="266" w:author="Dorothee Klotzbuecher" w:date="2022-10-14T07:37:00Z">
        <w:r w:rsidDel="00152D73">
          <w:delText>,</w:delText>
        </w:r>
      </w:del>
      <w:r>
        <w:t xml:space="preserve"> Features abgeschätzt. Diese Umsetzungsaufgaben mit alle</w:t>
      </w:r>
      <w:r w:rsidR="003B617E">
        <w:t>n weiteren Maßnahmen</w:t>
      </w:r>
      <w:r>
        <w:t xml:space="preserve"> </w:t>
      </w:r>
      <w:r w:rsidR="00F12711">
        <w:t xml:space="preserve">wie </w:t>
      </w:r>
      <w:proofErr w:type="spellStart"/>
      <w:r w:rsidR="00F12711">
        <w:t>z.B</w:t>
      </w:r>
      <w:proofErr w:type="spellEnd"/>
      <w:r w:rsidR="00F12711">
        <w:t xml:space="preserve"> </w:t>
      </w:r>
      <w:r w:rsidR="00A71A89">
        <w:t xml:space="preserve">dem </w:t>
      </w:r>
      <w:r w:rsidR="00F12711">
        <w:t>Testen</w:t>
      </w:r>
      <w:r w:rsidR="00A71A89">
        <w:t xml:space="preserve"> der neuen Funktionen</w:t>
      </w:r>
      <w:r w:rsidR="00136301">
        <w:t>,</w:t>
      </w:r>
      <w:r w:rsidR="00A71A89">
        <w:t xml:space="preserve"> </w:t>
      </w:r>
      <w:r w:rsidR="00F12711">
        <w:t>werden als Story</w:t>
      </w:r>
      <w:r>
        <w:t xml:space="preserve"> bezeichnet. </w:t>
      </w:r>
    </w:p>
    <w:p w14:paraId="4F09604F" w14:textId="0DA70E98" w:rsidR="00E760B2" w:rsidRDefault="00E760B2" w:rsidP="00E760B2">
      <w:r>
        <w:t xml:space="preserve">Im Sprint selbst werden diese Stories dann nochmal in einzelne Tickets unterteilt, d.h. </w:t>
      </w:r>
      <w:ins w:id="267" w:author="Dorothee Klotzbuecher" w:date="2022-10-14T07:38:00Z">
        <w:r w:rsidR="00152D73">
          <w:t xml:space="preserve">es werden </w:t>
        </w:r>
      </w:ins>
      <w:r>
        <w:t>kleinere Schritte</w:t>
      </w:r>
      <w:ins w:id="268" w:author="Dorothee Klotzbuecher" w:date="2022-10-14T07:38:00Z">
        <w:r w:rsidR="00152D73">
          <w:t xml:space="preserve"> definiert</w:t>
        </w:r>
      </w:ins>
      <w:r>
        <w:t>, die im Idealfall parallel von mehreren Entwicklern bearbeitet werden können. Nach diesem „Task Breakdown“ kann sich jeder selbstständig als Bearbeiter eines Tickets eintragen und mit dessen Umsetzung beginnen.</w:t>
      </w:r>
      <w:r w:rsidR="00936D65">
        <w:t xml:space="preserve"> Dies geschieht im </w:t>
      </w:r>
      <w:del w:id="269" w:author="Dorothee Klotzbuecher" w:date="2022-10-14T07:38:00Z">
        <w:r w:rsidR="00936D65" w:rsidDel="00152D73">
          <w:delText>Management Programm</w:delText>
        </w:r>
      </w:del>
      <w:proofErr w:type="spellStart"/>
      <w:ins w:id="270" w:author="Dorothee Klotzbuecher" w:date="2022-10-14T07:38:00Z">
        <w:r w:rsidR="00152D73">
          <w:t>Issue</w:t>
        </w:r>
        <w:proofErr w:type="spellEnd"/>
        <w:r w:rsidR="00152D73">
          <w:t xml:space="preserve"> </w:t>
        </w:r>
        <w:proofErr w:type="spellStart"/>
        <w:r w:rsidR="00152D73">
          <w:t>Tracker</w:t>
        </w:r>
      </w:ins>
      <w:proofErr w:type="spellEnd"/>
      <w:r w:rsidR="00936D65">
        <w:t xml:space="preserve"> </w:t>
      </w:r>
      <w:proofErr w:type="spellStart"/>
      <w:r w:rsidR="00936D65">
        <w:t>Jira</w:t>
      </w:r>
      <w:proofErr w:type="spellEnd"/>
      <w:r w:rsidR="00936D65">
        <w:t>, in welchem unter anderem die Stories des aktuellen Sprints einsehbar sind. So bekommt man einen Überblick darüber wie weit einzelne Stories umgesetzt sind</w:t>
      </w:r>
      <w:r w:rsidR="00382809">
        <w:t xml:space="preserve"> und</w:t>
      </w:r>
      <w:r w:rsidR="00936D65">
        <w:t xml:space="preserve"> wer gerade an was arbeitet</w:t>
      </w:r>
      <w:r w:rsidR="00382809">
        <w:t>.</w:t>
      </w:r>
      <w:r>
        <w:t xml:space="preserve"> Dabei halten wir </w:t>
      </w:r>
      <w:del w:id="271" w:author="Dorothee Klotzbuecher" w:date="2022-10-14T07:39:00Z">
        <w:r w:rsidDel="00152D73">
          <w:delText xml:space="preserve">ständig </w:delText>
        </w:r>
      </w:del>
      <w:ins w:id="272" w:author="Dorothee Klotzbuecher" w:date="2022-10-14T07:39:00Z">
        <w:r w:rsidR="00152D73">
          <w:t xml:space="preserve">laufend, mindestens einmal täglich im Daily </w:t>
        </w:r>
        <w:proofErr w:type="spellStart"/>
        <w:r w:rsidR="00152D73">
          <w:t>Scrum</w:t>
        </w:r>
        <w:proofErr w:type="spellEnd"/>
        <w:r w:rsidR="00152D73">
          <w:t xml:space="preserve">, </w:t>
        </w:r>
      </w:ins>
      <w:r>
        <w:t xml:space="preserve">Rücksprache mit den anderen Teammitgliedern. Das hilft zum </w:t>
      </w:r>
      <w:r w:rsidR="004877CA">
        <w:t>einen</w:t>
      </w:r>
      <w:r>
        <w:t xml:space="preserve"> dabei einen einheitlichen verständl</w:t>
      </w:r>
      <w:r w:rsidR="00936D65">
        <w:t>ichen Stil einzuhalten. Zum anderen gibt es aber auch neuen Mitgliedern die Möglichkeit Fragen zu stellen und erleichtert so die Einarbeitung. Gerade am Anfang</w:t>
      </w:r>
      <w:del w:id="273" w:author="Dorothee Klotzbuecher" w:date="2022-10-14T07:39:00Z">
        <w:r w:rsidR="00936D65" w:rsidDel="00152D73">
          <w:delText>, als</w:delText>
        </w:r>
      </w:del>
      <w:ins w:id="274" w:author="Dorothee Klotzbuecher" w:date="2022-10-14T07:39:00Z">
        <w:r w:rsidR="00152D73">
          <w:t xml:space="preserve"> aber</w:t>
        </w:r>
      </w:ins>
      <w:r w:rsidR="00936D65">
        <w:t xml:space="preserve"> auch bei neuen Themengebieten</w:t>
      </w:r>
      <w:del w:id="275" w:author="Dorothee Klotzbuecher" w:date="2022-10-14T07:39:00Z">
        <w:r w:rsidR="00382809" w:rsidDel="00152D73">
          <w:delText>,</w:delText>
        </w:r>
      </w:del>
      <w:r w:rsidR="00936D65">
        <w:t xml:space="preserve"> </w:t>
      </w:r>
      <w:r w:rsidR="00A71A89">
        <w:t xml:space="preserve">wird </w:t>
      </w:r>
      <w:ins w:id="276" w:author="Dorothee Klotzbuecher" w:date="2022-10-14T07:39:00Z">
        <w:r w:rsidR="00152D73">
          <w:t xml:space="preserve">zusätzlich </w:t>
        </w:r>
      </w:ins>
      <w:del w:id="277" w:author="Dorothee Klotzbuecher" w:date="2022-10-14T07:39:00Z">
        <w:r w:rsidR="00A71A89" w:rsidDel="00152D73">
          <w:delText xml:space="preserve">auch </w:delText>
        </w:r>
        <w:r w:rsidR="00936D65" w:rsidDel="00152D73">
          <w:delText>P</w:delText>
        </w:r>
      </w:del>
      <w:ins w:id="278" w:author="Dorothee Klotzbuecher" w:date="2022-10-14T07:39:00Z">
        <w:r w:rsidR="00152D73">
          <w:t>P</w:t>
        </w:r>
      </w:ins>
      <w:r w:rsidR="00936D65">
        <w:t>air-</w:t>
      </w:r>
      <w:proofErr w:type="spellStart"/>
      <w:r w:rsidR="00936D65">
        <w:t>Programming</w:t>
      </w:r>
      <w:proofErr w:type="spellEnd"/>
      <w:r w:rsidR="00382809">
        <w:t xml:space="preserve"> ein</w:t>
      </w:r>
      <w:r w:rsidR="00A71A89">
        <w:t>gesetzt</w:t>
      </w:r>
      <w:r w:rsidR="00382809">
        <w:t xml:space="preserve">. </w:t>
      </w:r>
      <w:del w:id="279" w:author="Dorothee Klotzbuecher" w:date="2022-10-14T07:40:00Z">
        <w:r w:rsidR="00382809" w:rsidDel="00152D73">
          <w:delText>D</w:delText>
        </w:r>
        <w:r w:rsidR="00936D65" w:rsidDel="00152D73">
          <w:delText>ass</w:delText>
        </w:r>
      </w:del>
      <w:ins w:id="280" w:author="Dorothee Klotzbuecher" w:date="2022-10-14T07:40:00Z">
        <w:r w:rsidR="00152D73">
          <w:t>Diese Methode</w:t>
        </w:r>
      </w:ins>
      <w:r w:rsidR="00936D65">
        <w:t xml:space="preserve"> funktioniert sowohl vor Ort im Büro, als auch remote </w:t>
      </w:r>
      <w:r w:rsidR="00A71A89">
        <w:t>mittels</w:t>
      </w:r>
      <w:r w:rsidR="00936D65">
        <w:t xml:space="preserve"> Bildschirmübertragung sehr gut.</w:t>
      </w:r>
    </w:p>
    <w:p w14:paraId="59864CBC" w14:textId="4FAE6315" w:rsidR="00B96F71" w:rsidRDefault="00936D65" w:rsidP="00E760B2">
      <w:r>
        <w:t xml:space="preserve">Zur Versionsverwaltung kommt </w:t>
      </w:r>
      <w:proofErr w:type="spellStart"/>
      <w:r>
        <w:t>Git</w:t>
      </w:r>
      <w:proofErr w:type="spellEnd"/>
      <w:r>
        <w:t xml:space="preserve"> in Verbindung mit </w:t>
      </w:r>
      <w:proofErr w:type="spellStart"/>
      <w:r>
        <w:t>Bitbucket</w:t>
      </w:r>
      <w:proofErr w:type="spellEnd"/>
      <w:r>
        <w:t xml:space="preserve"> </w:t>
      </w:r>
      <w:r w:rsidR="00382809">
        <w:t xml:space="preserve">als remote Repository </w:t>
      </w:r>
      <w:r>
        <w:t>zum Einsatz</w:t>
      </w:r>
      <w:r w:rsidR="00382809">
        <w:t xml:space="preserve">. Letzteres befähigt uns in Verbindung </w:t>
      </w:r>
      <w:r w:rsidR="00CD665D">
        <w:t xml:space="preserve">mit Jira z.B. </w:t>
      </w:r>
      <w:r w:rsidR="005B65D1">
        <w:t>einheitliche</w:t>
      </w:r>
      <w:r w:rsidR="00CD665D">
        <w:t xml:space="preserve"> </w:t>
      </w:r>
      <w:proofErr w:type="spellStart"/>
      <w:r w:rsidR="00CD665D">
        <w:t>Git-Branches</w:t>
      </w:r>
      <w:proofErr w:type="spellEnd"/>
      <w:r w:rsidR="00CD665D">
        <w:t xml:space="preserve"> für einzelne Stories zu erstellen. </w:t>
      </w:r>
      <w:commentRangeStart w:id="281"/>
      <w:r w:rsidR="00CD665D">
        <w:t xml:space="preserve">Alle </w:t>
      </w:r>
      <w:del w:id="282" w:author="Dorothee Klotzbuecher" w:date="2022-10-14T07:40:00Z">
        <w:r w:rsidR="00CD665D" w:rsidDel="00152D73">
          <w:delText xml:space="preserve">3 </w:delText>
        </w:r>
      </w:del>
      <w:ins w:id="283" w:author="Dorothee Klotzbuecher" w:date="2022-10-14T07:40:00Z">
        <w:r w:rsidR="00152D73">
          <w:t xml:space="preserve">drei </w:t>
        </w:r>
      </w:ins>
      <w:r w:rsidR="00CD665D">
        <w:t xml:space="preserve">Systeme </w:t>
      </w:r>
      <w:commentRangeEnd w:id="281"/>
      <w:r w:rsidR="00152D73">
        <w:rPr>
          <w:rStyle w:val="Kommentarzeichen"/>
        </w:rPr>
        <w:commentReference w:id="281"/>
      </w:r>
      <w:r w:rsidR="00CD665D">
        <w:t xml:space="preserve">zusammen spielen außerdem im Review eine große Rolle. Dabei wird jedes abgeschlossene Ticket von einem anderen Teammitglied „überprüft“. Das beinhaltet vor allem ein Code-Review, sowie, wenn angemessen, einen kurzen Test, ob die Anwendung weiterhin </w:t>
      </w:r>
      <w:del w:id="284" w:author="Dorothee Klotzbuecher" w:date="2022-10-14T07:40:00Z">
        <w:r w:rsidR="00CD665D" w:rsidDel="00152D73">
          <w:delText>compiliert</w:delText>
        </w:r>
      </w:del>
      <w:ins w:id="285" w:author="Dorothee Klotzbuecher" w:date="2022-10-14T07:40:00Z">
        <w:r w:rsidR="00152D73">
          <w:t>kompiliert</w:t>
        </w:r>
      </w:ins>
      <w:r w:rsidR="00CD665D">
        <w:t xml:space="preserve"> und startet. Das stellt zum einen eine hohe Code Qualität sicher, zum anderen nimmt es Neulingen die Angst etwas falsch zu machen</w:t>
      </w:r>
      <w:r w:rsidR="00B96F71">
        <w:t xml:space="preserve">. </w:t>
      </w:r>
    </w:p>
    <w:p w14:paraId="2E989228" w14:textId="77777777" w:rsidR="00E760B2" w:rsidRDefault="00E760B2" w:rsidP="00E760B2"/>
    <w:p w14:paraId="45F76C52" w14:textId="77777777" w:rsidR="00E760B2" w:rsidRDefault="00E760B2" w:rsidP="00E760B2"/>
    <w:p w14:paraId="400369F8" w14:textId="77777777" w:rsidR="00E760B2" w:rsidRDefault="00E760B2" w:rsidP="00E760B2"/>
    <w:p w14:paraId="5E052350" w14:textId="77777777" w:rsidR="00E760B2" w:rsidRDefault="00E760B2" w:rsidP="00E760B2"/>
    <w:p w14:paraId="06289433" w14:textId="77777777" w:rsidR="00E760B2" w:rsidRDefault="00E760B2" w:rsidP="00E760B2"/>
    <w:p w14:paraId="5DCA1DBA" w14:textId="77777777" w:rsidR="00E760B2" w:rsidRDefault="00E760B2" w:rsidP="00E760B2"/>
    <w:p w14:paraId="2DE34110" w14:textId="77777777" w:rsidR="00E760B2" w:rsidRDefault="00E760B2" w:rsidP="00E760B2"/>
    <w:p w14:paraId="35962B4B" w14:textId="77777777" w:rsidR="00E760B2" w:rsidRPr="00E760B2" w:rsidRDefault="00E760B2" w:rsidP="00E760B2"/>
    <w:p w14:paraId="3074776A" w14:textId="1C30A40A" w:rsidR="00C40A90" w:rsidRPr="00C40A90" w:rsidRDefault="003376E3" w:rsidP="005B65D1">
      <w:pPr>
        <w:pStyle w:val="berschrift1"/>
      </w:pPr>
      <w:bookmarkStart w:id="286" w:name="_Toc116909668"/>
      <w:r>
        <w:t>Bearbeitete Aufgaben</w:t>
      </w:r>
      <w:r w:rsidR="0049138A">
        <w:t xml:space="preserve"> </w:t>
      </w:r>
      <w:r>
        <w:t>/</w:t>
      </w:r>
      <w:r w:rsidR="0049138A">
        <w:t xml:space="preserve"> </w:t>
      </w:r>
      <w:r>
        <w:t>Projekte</w:t>
      </w:r>
      <w:bookmarkEnd w:id="286"/>
    </w:p>
    <w:p w14:paraId="054C6AB6" w14:textId="1F18DB9D" w:rsidR="007A0DF5" w:rsidRDefault="005B65D1" w:rsidP="005B65D1">
      <w:pPr>
        <w:pStyle w:val="berschrift2"/>
        <w:numPr>
          <w:ilvl w:val="0"/>
          <w:numId w:val="0"/>
        </w:numPr>
      </w:pPr>
      <w:bookmarkStart w:id="287" w:name="_Toc116909669"/>
      <w:r>
        <w:t xml:space="preserve">4.1 </w:t>
      </w:r>
      <w:r w:rsidR="00FD44A2">
        <w:t>Aufgabe 1</w:t>
      </w:r>
      <w:bookmarkEnd w:id="287"/>
      <w:r w:rsidR="0049138A">
        <w:t xml:space="preserve"> </w:t>
      </w:r>
    </w:p>
    <w:p w14:paraId="58C68619" w14:textId="739F7BC1" w:rsidR="0049138A" w:rsidRDefault="00116604" w:rsidP="0049138A">
      <w:r>
        <w:t xml:space="preserve">Generierung von </w:t>
      </w:r>
      <w:del w:id="288" w:author="Dorothee Klotzbuecher" w:date="2022-10-14T07:41:00Z">
        <w:r w:rsidDel="00152D73">
          <w:delText xml:space="preserve">Barrierefreien </w:delText>
        </w:r>
      </w:del>
      <w:ins w:id="289" w:author="Dorothee Klotzbuecher" w:date="2022-10-14T07:41:00Z">
        <w:r w:rsidR="00152D73">
          <w:t xml:space="preserve">barrierefreien </w:t>
        </w:r>
      </w:ins>
      <w:r>
        <w:t>PDF-Dateien</w:t>
      </w:r>
    </w:p>
    <w:p w14:paraId="267BAA45" w14:textId="77777777" w:rsidR="003A705E" w:rsidRPr="0049138A" w:rsidRDefault="003A705E" w:rsidP="0049138A"/>
    <w:p w14:paraId="10B249F7" w14:textId="08454403" w:rsidR="007A0DF5" w:rsidRDefault="00FD44A2" w:rsidP="005B65D1">
      <w:pPr>
        <w:pStyle w:val="berschrift3"/>
        <w:numPr>
          <w:ilvl w:val="2"/>
          <w:numId w:val="32"/>
        </w:numPr>
      </w:pPr>
      <w:bookmarkStart w:id="290" w:name="_Toc116909670"/>
      <w:r>
        <w:t>Problembeschreibung</w:t>
      </w:r>
      <w:bookmarkEnd w:id="290"/>
    </w:p>
    <w:p w14:paraId="0EAE3C2C" w14:textId="63CEB080" w:rsidR="00FC3D81" w:rsidRDefault="00C62A35" w:rsidP="0049138A">
      <w:proofErr w:type="spellStart"/>
      <w:ins w:id="291" w:author="Microsoft-Konto" w:date="2022-10-13T16:46:00Z">
        <w:r>
          <w:rPr>
            <w:rFonts w:eastAsiaTheme="minorEastAsia"/>
            <w:szCs w:val="24"/>
          </w:rPr>
          <w:t>DokV</w:t>
        </w:r>
      </w:ins>
      <w:proofErr w:type="spellEnd"/>
      <w:ins w:id="292" w:author="Microsoft-Konto" w:date="2022-10-13T16:18:00Z">
        <w:r w:rsidR="006C49F1">
          <w:t xml:space="preserve"> </w:t>
        </w:r>
      </w:ins>
      <w:del w:id="293" w:author="Microsoft-Konto" w:date="2022-10-13T16:18:00Z">
        <w:r w:rsidR="00E93FBF" w:rsidDel="006C49F1">
          <w:delText xml:space="preserve">Die Anwendung eDok </w:delText>
        </w:r>
      </w:del>
      <w:r w:rsidR="00E93FBF">
        <w:t xml:space="preserve">generiert </w:t>
      </w:r>
      <w:r w:rsidR="0031672E">
        <w:t>drei</w:t>
      </w:r>
      <w:r w:rsidR="00E93FBF">
        <w:t xml:space="preserve"> verschiedene</w:t>
      </w:r>
      <w:del w:id="294" w:author="Dorothee Klotzbuecher" w:date="2022-10-13T12:09:00Z">
        <w:r w:rsidR="00E93FBF" w:rsidDel="001165D9">
          <w:delText>n</w:delText>
        </w:r>
      </w:del>
      <w:r w:rsidR="00E93FBF">
        <w:t xml:space="preserve"> Typen von PDF Dateien. Das wären zum einen</w:t>
      </w:r>
      <w:r w:rsidR="0031672E">
        <w:t xml:space="preserve"> einfache Unterschriftenblätter. Dazu</w:t>
      </w:r>
      <w:r w:rsidR="00E93FBF">
        <w:t xml:space="preserve"> </w:t>
      </w:r>
      <w:r w:rsidR="0031672E">
        <w:t>kommen</w:t>
      </w:r>
      <w:r w:rsidR="00E93FBF">
        <w:t xml:space="preserve"> sog. Mantelbögen</w:t>
      </w:r>
      <w:r w:rsidR="00F54F52">
        <w:t>, welche Informationen zur V</w:t>
      </w:r>
      <w:r w:rsidR="0031672E">
        <w:t>erfügbarkeit einer Drucksache enthalten</w:t>
      </w:r>
      <w:r w:rsidR="00E93FBF">
        <w:t>.</w:t>
      </w:r>
      <w:r w:rsidR="0031672E">
        <w:t xml:space="preserve"> Zuletzt gibt es eine Drucksachenmappe, welche an sich nur ein Deckblatt mit Inhaltsverzeichnis darstellt, welchem die eigentlichen Drucksachen angefügt werden.</w:t>
      </w:r>
      <w:r w:rsidR="00FC3D81">
        <w:t xml:space="preserve"> Alle drei Dateien sind</w:t>
      </w:r>
      <w:r w:rsidR="00E93FBF">
        <w:t xml:space="preserve"> für </w:t>
      </w:r>
      <w:del w:id="295" w:author="Dorothee Klotzbuecher" w:date="2022-10-14T07:42:00Z">
        <w:r w:rsidR="00E93FBF" w:rsidDel="00152D73">
          <w:delText xml:space="preserve">Sehbehinderte </w:delText>
        </w:r>
      </w:del>
      <w:ins w:id="296" w:author="Dorothee Klotzbuecher" w:date="2022-10-14T07:42:00Z">
        <w:r w:rsidR="00152D73">
          <w:t xml:space="preserve">sehbehinderte </w:t>
        </w:r>
      </w:ins>
      <w:r w:rsidR="00E93FBF">
        <w:t>Menschen teilweise nicht, oder nur schwer lesbar, da sie nicht “</w:t>
      </w:r>
      <w:commentRangeStart w:id="297"/>
      <w:proofErr w:type="spellStart"/>
      <w:r w:rsidR="00E93FBF">
        <w:t>getagged</w:t>
      </w:r>
      <w:commentRangeEnd w:id="297"/>
      <w:proofErr w:type="spellEnd"/>
      <w:r w:rsidR="00152D73">
        <w:rPr>
          <w:rStyle w:val="Kommentarzeichen"/>
        </w:rPr>
        <w:commentReference w:id="297"/>
      </w:r>
      <w:r w:rsidR="00E93FBF">
        <w:t>“ sind.</w:t>
      </w:r>
      <w:r w:rsidR="00FC3D81">
        <w:t xml:space="preserve"> </w:t>
      </w:r>
      <w:ins w:id="298" w:author="Microsoft-Konto" w:date="2022-10-17T14:15:00Z">
        <w:r w:rsidR="00E37EE5">
          <w:t>Diese „</w:t>
        </w:r>
      </w:ins>
      <w:ins w:id="299" w:author="Microsoft-Konto" w:date="2022-10-17T14:13:00Z">
        <w:r w:rsidR="00E37EE5">
          <w:t xml:space="preserve">Tags“ enthalten dabei </w:t>
        </w:r>
      </w:ins>
      <w:ins w:id="300" w:author="Microsoft-Konto" w:date="2022-10-17T14:15:00Z">
        <w:r w:rsidR="00E37EE5">
          <w:t xml:space="preserve">zusätzliche </w:t>
        </w:r>
      </w:ins>
      <w:ins w:id="301" w:author="Microsoft-Konto" w:date="2022-10-17T14:13:00Z">
        <w:r w:rsidR="00E37EE5">
          <w:t>Informationen über die Struktur des Dokuments</w:t>
        </w:r>
      </w:ins>
      <w:ins w:id="302" w:author="Microsoft-Konto" w:date="2022-10-17T14:15:00Z">
        <w:r w:rsidR="00E37EE5">
          <w:t>, während das Aussehen unverändert bleibt.</w:t>
        </w:r>
      </w:ins>
      <w:ins w:id="303" w:author="Microsoft-Konto" w:date="2022-10-17T14:14:00Z">
        <w:r w:rsidR="00E37EE5">
          <w:t xml:space="preserve"> </w:t>
        </w:r>
      </w:ins>
    </w:p>
    <w:p w14:paraId="713FD23C" w14:textId="77777777" w:rsidR="003A705E" w:rsidRDefault="003A705E" w:rsidP="0049138A"/>
    <w:p w14:paraId="51C71C48" w14:textId="440EA771" w:rsidR="00E93FBF" w:rsidRPr="0049138A" w:rsidDel="006C49F1" w:rsidRDefault="00C51BFA" w:rsidP="0049138A">
      <w:pPr>
        <w:rPr>
          <w:del w:id="304" w:author="Microsoft-Konto" w:date="2022-10-13T16:18:00Z"/>
        </w:rPr>
      </w:pPr>
      <w:del w:id="305" w:author="Microsoft-Konto" w:date="2022-10-13T16:18:00Z">
        <w:r w:rsidDel="006C49F1">
          <w:delText>Des Weiteren</w:delText>
        </w:r>
        <w:r w:rsidR="008C02CB" w:rsidDel="006C49F1">
          <w:delText xml:space="preserve"> </w:delText>
        </w:r>
        <w:r w:rsidR="006226B0" w:rsidDel="006C49F1">
          <w:delText>nutzt eDok</w:delText>
        </w:r>
        <w:r w:rsidDel="006C49F1">
          <w:delText xml:space="preserve"> </w:delText>
        </w:r>
        <w:r w:rsidR="006226B0" w:rsidDel="006C49F1">
          <w:delText xml:space="preserve">zur PDF-Generierung die Bibliothek Apache FOP in der </w:delText>
        </w:r>
        <w:r w:rsidR="00F12711" w:rsidDel="006C49F1">
          <w:delText>recht alt</w:delText>
        </w:r>
        <w:r w:rsidR="006226B0" w:rsidDel="006C49F1">
          <w:delText xml:space="preserve">en Version 1.0. </w:delText>
        </w:r>
        <w:commentRangeStart w:id="306"/>
        <w:r w:rsidR="006226B0" w:rsidDel="006C49F1">
          <w:delText>Diese soll deshalb auf die aktuelle Version aktualisiert werden.</w:delText>
        </w:r>
        <w:commentRangeEnd w:id="306"/>
        <w:r w:rsidR="001165D9" w:rsidDel="006C49F1">
          <w:rPr>
            <w:rStyle w:val="Kommentarzeichen"/>
          </w:rPr>
          <w:commentReference w:id="306"/>
        </w:r>
        <w:bookmarkStart w:id="307" w:name="_Toc116909671"/>
        <w:bookmarkEnd w:id="307"/>
      </w:del>
    </w:p>
    <w:p w14:paraId="76FA5C07" w14:textId="0BB79C3E" w:rsidR="00FD44A2" w:rsidRDefault="00FD44A2" w:rsidP="00FD44A2">
      <w:pPr>
        <w:pStyle w:val="berschrift3"/>
      </w:pPr>
      <w:bookmarkStart w:id="308" w:name="_Toc116909672"/>
      <w:r>
        <w:t>Aufgabenstellung und Zielsetzung</w:t>
      </w:r>
      <w:bookmarkEnd w:id="308"/>
    </w:p>
    <w:p w14:paraId="7E2D7094" w14:textId="309B15B2" w:rsidR="0049138A" w:rsidRDefault="00F12711" w:rsidP="0049138A">
      <w:r>
        <w:t>Ziel dieser Story</w:t>
      </w:r>
      <w:r w:rsidR="00C51BFA">
        <w:t xml:space="preserve"> </w:t>
      </w:r>
      <w:r w:rsidR="008C02CB">
        <w:t>ist</w:t>
      </w:r>
      <w:r w:rsidR="00C51BFA">
        <w:t xml:space="preserve"> es</w:t>
      </w:r>
      <w:r w:rsidR="008C02CB">
        <w:t xml:space="preserve">, dass </w:t>
      </w:r>
      <w:ins w:id="309" w:author="Microsoft-Konto" w:date="2022-10-13T16:18:00Z">
        <w:r w:rsidR="006C49F1">
          <w:t xml:space="preserve">die </w:t>
        </w:r>
      </w:ins>
      <w:ins w:id="310" w:author="Microsoft-Konto" w:date="2022-10-13T16:47:00Z">
        <w:r w:rsidR="00C62A35">
          <w:t xml:space="preserve">von </w:t>
        </w:r>
        <w:proofErr w:type="spellStart"/>
        <w:r w:rsidR="00C62A35">
          <w:rPr>
            <w:rFonts w:eastAsiaTheme="minorEastAsia"/>
            <w:szCs w:val="24"/>
          </w:rPr>
          <w:t>DokV</w:t>
        </w:r>
        <w:proofErr w:type="spellEnd"/>
        <w:r w:rsidR="00C62A35" w:rsidDel="006C49F1">
          <w:t xml:space="preserve"> </w:t>
        </w:r>
      </w:ins>
      <w:del w:id="311" w:author="Microsoft-Konto" w:date="2022-10-13T16:18:00Z">
        <w:r w:rsidR="008C02CB" w:rsidDel="006C49F1">
          <w:delText xml:space="preserve">die von eDok </w:delText>
        </w:r>
      </w:del>
      <w:r w:rsidR="008C02CB">
        <w:t xml:space="preserve">generierten PDF-Dateien im PDF </w:t>
      </w:r>
      <w:proofErr w:type="spellStart"/>
      <w:r w:rsidR="008C02CB">
        <w:t>Accessibility</w:t>
      </w:r>
      <w:proofErr w:type="spellEnd"/>
      <w:r w:rsidR="008C02CB">
        <w:t xml:space="preserve"> </w:t>
      </w:r>
      <w:proofErr w:type="spellStart"/>
      <w:r w:rsidR="008C02CB">
        <w:t>Checker</w:t>
      </w:r>
      <w:proofErr w:type="spellEnd"/>
      <w:r>
        <w:t xml:space="preserve"> </w:t>
      </w:r>
      <w:ins w:id="312" w:author="Microsoft-Konto" w:date="2022-10-13T17:34:00Z">
        <w:r w:rsidR="00816E18">
          <w:t xml:space="preserve">(PAC) </w:t>
        </w:r>
      </w:ins>
      <w:del w:id="313" w:author="Microsoft-Konto" w:date="2022-10-13T17:34:00Z">
        <w:r w:rsidRPr="00F12711" w:rsidDel="00816E18">
          <w:rPr>
            <w:b/>
          </w:rPr>
          <w:delText>LINK</w:delText>
        </w:r>
        <w:r w:rsidR="008C02CB" w:rsidDel="00816E18">
          <w:delText xml:space="preserve"> </w:delText>
        </w:r>
      </w:del>
      <w:r w:rsidR="008C02CB">
        <w:t xml:space="preserve">keine Fehler enthalten. Außerdem soll die </w:t>
      </w:r>
      <w:r w:rsidR="00F2392A">
        <w:t>Bibliothek</w:t>
      </w:r>
      <w:r w:rsidR="008C02CB">
        <w:t xml:space="preserve"> Apache FOP</w:t>
      </w:r>
      <w:r w:rsidR="00852D59">
        <w:t xml:space="preserve">, die zur PDF-Generierung verwendet wird, auf die aktuelle </w:t>
      </w:r>
      <w:proofErr w:type="gramStart"/>
      <w:r w:rsidR="00852D59">
        <w:t>Version</w:t>
      </w:r>
      <w:proofErr w:type="gramEnd"/>
      <w:r w:rsidR="00852D59">
        <w:t xml:space="preserve"> aktualisiert werden.</w:t>
      </w:r>
    </w:p>
    <w:p w14:paraId="79776177" w14:textId="77777777" w:rsidR="003A705E" w:rsidRPr="0049138A" w:rsidRDefault="003A705E" w:rsidP="0049138A"/>
    <w:p w14:paraId="4F01684D" w14:textId="66F4F731" w:rsidR="00FD44A2" w:rsidRDefault="00FD44A2" w:rsidP="00FD44A2">
      <w:pPr>
        <w:pStyle w:val="berschrift3"/>
      </w:pPr>
      <w:bookmarkStart w:id="314" w:name="_Toc116909673"/>
      <w:r>
        <w:t>Theoretische Grundlagen</w:t>
      </w:r>
      <w:bookmarkEnd w:id="314"/>
    </w:p>
    <w:p w14:paraId="0AB4BC1E" w14:textId="497478FB" w:rsidR="00615AD8" w:rsidRDefault="00F2392A" w:rsidP="0049138A">
      <w:r>
        <w:t xml:space="preserve">Als </w:t>
      </w:r>
      <w:proofErr w:type="spellStart"/>
      <w:r>
        <w:t>Build</w:t>
      </w:r>
      <w:proofErr w:type="spellEnd"/>
      <w:r>
        <w:t xml:space="preserve">-Tool wird </w:t>
      </w:r>
      <w:del w:id="315" w:author="Microsoft-Konto" w:date="2022-10-13T16:19:00Z">
        <w:r w:rsidDel="006C49F1">
          <w:delText xml:space="preserve">in </w:delText>
        </w:r>
      </w:del>
      <w:del w:id="316" w:author="Microsoft-Konto" w:date="2022-10-13T16:18:00Z">
        <w:r w:rsidDel="006C49F1">
          <w:delText xml:space="preserve">eDok </w:delText>
        </w:r>
      </w:del>
      <w:proofErr w:type="spellStart"/>
      <w:r>
        <w:t>Maven</w:t>
      </w:r>
      <w:proofErr w:type="spellEnd"/>
      <w:r>
        <w:t xml:space="preserve"> eingesetzt. Das </w:t>
      </w:r>
      <w:del w:id="317" w:author="Microsoft-Konto" w:date="2022-10-13T17:06:00Z">
        <w:r w:rsidDel="00955811">
          <w:delText xml:space="preserve">Updaten </w:delText>
        </w:r>
      </w:del>
      <w:ins w:id="318" w:author="Microsoft-Konto" w:date="2022-10-13T17:06:00Z">
        <w:r w:rsidR="00955811">
          <w:t xml:space="preserve">Aktualisieren </w:t>
        </w:r>
      </w:ins>
      <w:r>
        <w:t xml:space="preserve">der Bibliothek Apache FOP geschieht somit durch das Anpassen der Versionsnummer in der </w:t>
      </w:r>
      <w:ins w:id="319" w:author="Microsoft-Konto" w:date="2022-10-13T17:06:00Z">
        <w:r w:rsidR="00955811">
          <w:t xml:space="preserve">Datei </w:t>
        </w:r>
      </w:ins>
      <w:r>
        <w:t>pom.xml</w:t>
      </w:r>
      <w:r w:rsidR="006226B0">
        <w:t>.</w:t>
      </w:r>
      <w:r>
        <w:t xml:space="preserve"> </w:t>
      </w:r>
      <w:r w:rsidR="006226B0">
        <w:t>Diese</w:t>
      </w:r>
      <w:del w:id="320" w:author="Microsoft-Konto" w:date="2022-10-13T17:06:00Z">
        <w:r w:rsidR="006226B0" w:rsidDel="00955811">
          <w:delText xml:space="preserve"> Datei</w:delText>
        </w:r>
      </w:del>
      <w:r w:rsidR="006226B0">
        <w:t xml:space="preserve"> enthält alle für den Bau des Projektes notwendigen </w:t>
      </w:r>
      <w:del w:id="321" w:author="Microsoft-Konto" w:date="2022-10-17T14:16:00Z">
        <w:r w:rsidR="006226B0" w:rsidDel="00E37EE5">
          <w:delText>Dependencies</w:delText>
        </w:r>
      </w:del>
      <w:ins w:id="322" w:author="Microsoft-Konto" w:date="2022-10-17T14:16:00Z">
        <w:r w:rsidR="00E37EE5">
          <w:t>Abhängigkeiten</w:t>
        </w:r>
      </w:ins>
      <w:r w:rsidR="006226B0">
        <w:t>.</w:t>
      </w:r>
      <w:r>
        <w:t xml:space="preserve"> Maven </w:t>
      </w:r>
      <w:del w:id="323" w:author="Dorothee Klotzbuecher" w:date="2022-10-13T12:11:00Z">
        <w:r w:rsidDel="001165D9">
          <w:delText>läd</w:delText>
        </w:r>
      </w:del>
      <w:ins w:id="324" w:author="Dorothee Klotzbuecher" w:date="2022-10-13T12:11:00Z">
        <w:r w:rsidR="001165D9">
          <w:t>lädt</w:t>
        </w:r>
      </w:ins>
      <w:r>
        <w:t xml:space="preserve"> </w:t>
      </w:r>
      <w:r w:rsidR="006226B0">
        <w:t>diese</w:t>
      </w:r>
      <w:r>
        <w:t xml:space="preserve"> in das lokale Repository und nimmt </w:t>
      </w:r>
      <w:r w:rsidR="006226B0">
        <w:t>sie</w:t>
      </w:r>
      <w:r>
        <w:t xml:space="preserve"> beim </w:t>
      </w:r>
      <w:del w:id="325" w:author="Microsoft-Konto" w:date="2022-10-13T17:06:00Z">
        <w:r w:rsidDel="00955811">
          <w:delText xml:space="preserve">Build </w:delText>
        </w:r>
      </w:del>
      <w:ins w:id="326" w:author="Microsoft-Konto" w:date="2022-10-13T17:06:00Z">
        <w:r w:rsidR="00955811">
          <w:t xml:space="preserve">Bau </w:t>
        </w:r>
      </w:ins>
      <w:r>
        <w:t xml:space="preserve">in </w:t>
      </w:r>
      <w:del w:id="327" w:author="Microsoft-Konto" w:date="2022-10-13T17:09:00Z">
        <w:r w:rsidDel="00955811">
          <w:delText xml:space="preserve">das </w:delText>
        </w:r>
      </w:del>
      <w:ins w:id="328" w:author="Microsoft-Konto" w:date="2022-10-13T17:12:00Z">
        <w:r w:rsidR="00955811">
          <w:t>die</w:t>
        </w:r>
      </w:ins>
      <w:ins w:id="329" w:author="Microsoft-Konto" w:date="2022-10-13T17:09:00Z">
        <w:r w:rsidR="00955811">
          <w:t xml:space="preserve"> </w:t>
        </w:r>
      </w:ins>
      <w:r>
        <w:t>WAR-</w:t>
      </w:r>
      <w:del w:id="330" w:author="Microsoft-Konto" w:date="2022-10-13T17:09:00Z">
        <w:r w:rsidDel="00955811">
          <w:delText xml:space="preserve">Archiv </w:delText>
        </w:r>
      </w:del>
      <w:ins w:id="331" w:author="Microsoft-Konto" w:date="2022-10-13T17:09:00Z">
        <w:r w:rsidR="00955811">
          <w:t xml:space="preserve">Datei </w:t>
        </w:r>
      </w:ins>
      <w:r>
        <w:t>auf</w:t>
      </w:r>
      <w:ins w:id="332" w:author="Microsoft-Konto" w:date="2022-10-13T17:12:00Z">
        <w:r w:rsidR="00955811">
          <w:t>,</w:t>
        </w:r>
      </w:ins>
      <w:del w:id="333" w:author="Microsoft-Konto" w:date="2022-10-13T17:12:00Z">
        <w:r w:rsidDel="00955811">
          <w:delText xml:space="preserve">. </w:delText>
        </w:r>
      </w:del>
      <w:ins w:id="334" w:author="Microsoft-Konto" w:date="2022-10-13T17:12:00Z">
        <w:r w:rsidR="00955811">
          <w:t xml:space="preserve"> ein </w:t>
        </w:r>
      </w:ins>
      <w:ins w:id="335" w:author="Microsoft-Konto" w:date="2022-10-13T17:10:00Z">
        <w:r w:rsidR="00955811">
          <w:t>spezielles Java Archiv (JAR)</w:t>
        </w:r>
      </w:ins>
      <w:ins w:id="336" w:author="Microsoft-Konto" w:date="2022-10-13T17:11:00Z">
        <w:r w:rsidR="00955811">
          <w:t xml:space="preserve"> das darauf ausgelegt ist</w:t>
        </w:r>
      </w:ins>
      <w:ins w:id="337" w:author="Dorothee Klotzbuecher" w:date="2022-10-14T07:43:00Z">
        <w:r w:rsidR="00152D73">
          <w:t>,</w:t>
        </w:r>
      </w:ins>
      <w:ins w:id="338" w:author="Microsoft-Konto" w:date="2022-10-13T17:11:00Z">
        <w:r w:rsidR="00955811">
          <w:t xml:space="preserve"> als Webanwendung gestartet zu werden.</w:t>
        </w:r>
      </w:ins>
      <w:ins w:id="339" w:author="Microsoft-Konto" w:date="2022-10-13T17:10:00Z">
        <w:r w:rsidR="00955811">
          <w:t xml:space="preserve"> </w:t>
        </w:r>
      </w:ins>
      <w:del w:id="340" w:author="Microsoft-Konto" w:date="2022-10-13T17:08:00Z">
        <w:r w:rsidRPr="00F2392A" w:rsidDel="00955811">
          <w:rPr>
            <w:b/>
          </w:rPr>
          <w:delText xml:space="preserve">(WAR </w:delText>
        </w:r>
        <w:commentRangeStart w:id="341"/>
        <w:commentRangeStart w:id="342"/>
        <w:r w:rsidRPr="00F2392A" w:rsidDel="00955811">
          <w:rPr>
            <w:b/>
          </w:rPr>
          <w:delText>genauer erklären?)</w:delText>
        </w:r>
        <w:r w:rsidDel="00955811">
          <w:rPr>
            <w:b/>
          </w:rPr>
          <w:delText xml:space="preserve"> </w:delText>
        </w:r>
      </w:del>
      <w:commentRangeEnd w:id="341"/>
      <w:r w:rsidR="001165D9">
        <w:rPr>
          <w:rStyle w:val="Kommentarzeichen"/>
        </w:rPr>
        <w:commentReference w:id="341"/>
      </w:r>
      <w:commentRangeEnd w:id="342"/>
      <w:r w:rsidR="00955811">
        <w:rPr>
          <w:rStyle w:val="Kommentarzeichen"/>
        </w:rPr>
        <w:commentReference w:id="342"/>
      </w:r>
      <w:r>
        <w:t>Im Anschluss muss geprüft werden</w:t>
      </w:r>
      <w:ins w:id="343" w:author="Dorothee Klotzbuecher" w:date="2022-10-14T07:43:00Z">
        <w:r w:rsidR="00152D73">
          <w:t>,</w:t>
        </w:r>
      </w:ins>
      <w:r>
        <w:t xml:space="preserve"> ob</w:t>
      </w:r>
      <w:del w:id="344" w:author="Dorothee Klotzbuecher" w:date="2022-10-14T07:43:00Z">
        <w:r w:rsidDel="00152D73">
          <w:delText>,</w:delText>
        </w:r>
      </w:del>
      <w:r>
        <w:t xml:space="preserve"> und falls ja welche</w:t>
      </w:r>
      <w:del w:id="345" w:author="Dorothee Klotzbuecher" w:date="2022-10-14T07:43:00Z">
        <w:r w:rsidDel="00152D73">
          <w:delText>,</w:delText>
        </w:r>
      </w:del>
      <w:r>
        <w:t xml:space="preserve"> Codeanpassungen vorgenommen werden müssen</w:t>
      </w:r>
      <w:r w:rsidR="00615AD8">
        <w:t>. Erst wenn die Anwendung wieder startet und</w:t>
      </w:r>
      <w:ins w:id="346" w:author="Microsoft-Konto" w:date="2022-10-17T14:16:00Z">
        <w:r w:rsidR="00E37EE5">
          <w:t xml:space="preserve"> optisch</w:t>
        </w:r>
      </w:ins>
      <w:r w:rsidR="00615AD8">
        <w:t xml:space="preserve"> identische PDF-Dateien erstellt werden</w:t>
      </w:r>
      <w:r w:rsidR="00136301">
        <w:t>,</w:t>
      </w:r>
      <w:r w:rsidR="00615AD8">
        <w:t xml:space="preserve"> wird damit</w:t>
      </w:r>
      <w:del w:id="347" w:author="Dorothee Klotzbuecher" w:date="2022-10-13T12:13:00Z">
        <w:r w:rsidR="00615AD8" w:rsidDel="0066767F">
          <w:delText xml:space="preserve"> </w:delText>
        </w:r>
      </w:del>
      <w:r w:rsidR="00615AD8">
        <w:t xml:space="preserve"> begonnen die eigentliche PDF-</w:t>
      </w:r>
      <w:ins w:id="348" w:author="Dorothee Klotzbuecher" w:date="2022-10-13T12:14:00Z">
        <w:r w:rsidR="0066767F">
          <w:t>G</w:t>
        </w:r>
      </w:ins>
      <w:del w:id="349" w:author="Dorothee Klotzbuecher" w:date="2022-10-13T12:13:00Z">
        <w:r w:rsidR="00615AD8" w:rsidDel="0066767F">
          <w:delText>g</w:delText>
        </w:r>
      </w:del>
      <w:r w:rsidR="00615AD8">
        <w:t>enerierung anzupassen.</w:t>
      </w:r>
    </w:p>
    <w:p w14:paraId="05FE1297" w14:textId="2360FEFF" w:rsidR="00A678C6" w:rsidRDefault="00A678C6" w:rsidP="0049138A">
      <w:r>
        <w:t xml:space="preserve">Die Barrierefreiheit wird mit dem PDF </w:t>
      </w:r>
      <w:proofErr w:type="spellStart"/>
      <w:r>
        <w:t>Accessibility</w:t>
      </w:r>
      <w:proofErr w:type="spellEnd"/>
      <w:r>
        <w:t xml:space="preserve"> </w:t>
      </w:r>
      <w:proofErr w:type="spellStart"/>
      <w:r>
        <w:t>Checker</w:t>
      </w:r>
      <w:proofErr w:type="spellEnd"/>
      <w:r>
        <w:t xml:space="preserve"> (PAC) überprüft. Dieser zeigt Fehler an, die behoben werden müssen, damit eine PDF als barrierefrei gilt.</w:t>
      </w:r>
      <w:r w:rsidR="00D57974">
        <w:t xml:space="preserve"> Ein Beispiel für einen </w:t>
      </w:r>
      <w:del w:id="350" w:author="Dorothee Klotzbuecher" w:date="2022-10-13T12:14:00Z">
        <w:r w:rsidR="00D57974" w:rsidDel="0066767F">
          <w:delText xml:space="preserve">Solchen </w:delText>
        </w:r>
      </w:del>
      <w:ins w:id="351" w:author="Dorothee Klotzbuecher" w:date="2022-10-13T12:14:00Z">
        <w:r w:rsidR="0066767F">
          <w:t xml:space="preserve">solchen </w:t>
        </w:r>
      </w:ins>
      <w:r w:rsidR="00D57974">
        <w:t>Bericht ist in Abbildung 1 zu sehen.</w:t>
      </w:r>
      <w:r>
        <w:rPr>
          <w:b/>
        </w:rPr>
        <w:t xml:space="preserve"> </w:t>
      </w:r>
      <w:r>
        <w:t>Wichtig für die Barrierefreiheit sind vor</w:t>
      </w:r>
      <w:r w:rsidR="00E356A1">
        <w:t xml:space="preserve"> allem ein Strukturbaum</w:t>
      </w:r>
      <w:ins w:id="352" w:author="Dorothee Klotzbuecher" w:date="2022-10-13T12:14:00Z">
        <w:r w:rsidR="0066767F">
          <w:t>,</w:t>
        </w:r>
      </w:ins>
      <w:r w:rsidR="00E356A1">
        <w:t xml:space="preserve"> an dem s</w:t>
      </w:r>
      <w:r>
        <w:t xml:space="preserve">ich Screenreader </w:t>
      </w:r>
      <w:r>
        <w:lastRenderedPageBreak/>
        <w:t>orientieren können</w:t>
      </w:r>
      <w:ins w:id="353" w:author="Dorothee Klotzbuecher" w:date="2022-10-13T12:14:00Z">
        <w:r w:rsidR="0066767F">
          <w:t>,</w:t>
        </w:r>
      </w:ins>
      <w:r>
        <w:t xml:space="preserve"> sowie Alternativtexte für Abbildungen. </w:t>
      </w:r>
      <w:del w:id="354" w:author="Microsoft-Konto" w:date="2022-10-13T17:13:00Z">
        <w:r w:rsidR="00D57974" w:rsidDel="00955811">
          <w:delText xml:space="preserve">Allerdings </w:delText>
        </w:r>
      </w:del>
      <w:ins w:id="355" w:author="Microsoft-Konto" w:date="2022-10-13T17:13:00Z">
        <w:r w:rsidR="00955811">
          <w:t xml:space="preserve">Es </w:t>
        </w:r>
      </w:ins>
      <w:del w:id="356" w:author="Microsoft-Konto" w:date="2022-10-13T17:12:00Z">
        <w:r w:rsidR="00D57974" w:rsidDel="00955811">
          <w:delText>gilt es</w:delText>
        </w:r>
      </w:del>
      <w:ins w:id="357" w:author="Microsoft-Konto" w:date="2022-10-13T17:12:00Z">
        <w:r w:rsidR="00955811">
          <w:t>müssen</w:t>
        </w:r>
      </w:ins>
      <w:ins w:id="358" w:author="Dorothee Klotzbuecher" w:date="2022-10-13T12:14:00Z">
        <w:del w:id="359" w:author="Microsoft-Konto" w:date="2022-10-13T17:13:00Z">
          <w:r w:rsidR="0066767F" w:rsidDel="00955811">
            <w:delText>,</w:delText>
          </w:r>
        </w:del>
      </w:ins>
      <w:ins w:id="360" w:author="Microsoft-Konto" w:date="2022-10-13T17:13:00Z">
        <w:r w:rsidR="00955811">
          <w:t xml:space="preserve"> aber</w:t>
        </w:r>
      </w:ins>
      <w:r w:rsidR="00D57974">
        <w:t xml:space="preserve"> alle der angezeigten Fehler </w:t>
      </w:r>
      <w:del w:id="361" w:author="Microsoft-Konto" w:date="2022-10-13T17:13:00Z">
        <w:r w:rsidR="00D57974" w:rsidDel="00955811">
          <w:delText>zu beheben.</w:delText>
        </w:r>
      </w:del>
      <w:ins w:id="362" w:author="Microsoft-Konto" w:date="2022-10-13T17:13:00Z">
        <w:r w:rsidR="00955811">
          <w:t>behoben werden.</w:t>
        </w:r>
      </w:ins>
    </w:p>
    <w:p w14:paraId="21DE3637" w14:textId="77777777" w:rsidR="004C76DA" w:rsidRDefault="004877CA" w:rsidP="004C76DA">
      <w:pPr>
        <w:keepNext/>
      </w:pPr>
      <w:r w:rsidRPr="004877CA">
        <w:rPr>
          <w:noProof/>
          <w:lang w:eastAsia="de-DE"/>
        </w:rPr>
        <w:drawing>
          <wp:inline distT="0" distB="0" distL="0" distR="0" wp14:anchorId="6C27C798" wp14:editId="3B75A53D">
            <wp:extent cx="5542060" cy="3269884"/>
            <wp:effectExtent l="0" t="0" r="1905"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2014" cy="3364259"/>
                    </a:xfrm>
                    <a:prstGeom prst="rect">
                      <a:avLst/>
                    </a:prstGeom>
                  </pic:spPr>
                </pic:pic>
              </a:graphicData>
            </a:graphic>
          </wp:inline>
        </w:drawing>
      </w:r>
    </w:p>
    <w:p w14:paraId="1DB2FE9C" w14:textId="6909C99E" w:rsidR="004C76DA" w:rsidRDefault="004C76DA" w:rsidP="004C76DA">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1E0750">
        <w:rPr>
          <w:noProof/>
        </w:rPr>
        <w:t>2</w:t>
      </w:r>
      <w:r w:rsidR="00481A29">
        <w:rPr>
          <w:noProof/>
        </w:rPr>
        <w:fldChar w:fldCharType="end"/>
      </w:r>
      <w:r>
        <w:t xml:space="preserve"> Beispielhafter Fehlerbericht von PAC 2021</w:t>
      </w:r>
    </w:p>
    <w:p w14:paraId="53C474D5" w14:textId="7543CD48" w:rsidR="00FC3D81" w:rsidRPr="00A678C6" w:rsidRDefault="00FC3D81" w:rsidP="0049138A">
      <w:r>
        <w:t xml:space="preserve">Für die PDF-Generierung </w:t>
      </w:r>
      <w:r w:rsidR="00D2019F">
        <w:t>benötigt</w:t>
      </w:r>
      <w:r>
        <w:t xml:space="preserve"> Apache FOP ein XSL-Stylesheet. Dies ist ein HTML-</w:t>
      </w:r>
      <w:del w:id="363" w:author="Dorothee Klotzbuecher" w:date="2022-10-13T12:15:00Z">
        <w:r w:rsidDel="0066767F">
          <w:delText xml:space="preserve">Ähnliches </w:delText>
        </w:r>
      </w:del>
      <w:ins w:id="364" w:author="Dorothee Klotzbuecher" w:date="2022-10-13T12:15:00Z">
        <w:r w:rsidR="0066767F">
          <w:t xml:space="preserve">ähnliches </w:t>
        </w:r>
      </w:ins>
      <w:r>
        <w:t>Template</w:t>
      </w:r>
      <w:r w:rsidR="00D2019F">
        <w:t xml:space="preserve">, welches die Struktur des Ausgabedokuments festlegt. Für </w:t>
      </w:r>
      <w:del w:id="365" w:author="Dorothee Klotzbuecher" w:date="2022-10-13T12:15:00Z">
        <w:r w:rsidR="00D2019F" w:rsidDel="0066767F">
          <w:delText xml:space="preserve">Dynamische </w:delText>
        </w:r>
      </w:del>
      <w:ins w:id="366" w:author="Dorothee Klotzbuecher" w:date="2022-10-13T12:15:00Z">
        <w:r w:rsidR="0066767F">
          <w:t xml:space="preserve">dynamische </w:t>
        </w:r>
      </w:ins>
      <w:r w:rsidR="00D2019F">
        <w:t>D</w:t>
      </w:r>
      <w:r w:rsidR="00D57974">
        <w:t>aten gibt es Platzhalter</w:t>
      </w:r>
      <w:r w:rsidR="00D2019F">
        <w:t>. Bei der Erzeugung der PDF</w:t>
      </w:r>
      <w:ins w:id="367" w:author="Dorothee Klotzbuecher" w:date="2022-10-13T12:15:00Z">
        <w:r w:rsidR="0066767F">
          <w:t>s</w:t>
        </w:r>
      </w:ins>
      <w:r w:rsidR="00D2019F">
        <w:t xml:space="preserve"> wird neben dem Stylesheet auch noch eine XML Datei eingelesen, welche die Daten enthält</w:t>
      </w:r>
      <w:ins w:id="368" w:author="Dorothee Klotzbuecher" w:date="2022-10-13T12:15:00Z">
        <w:r w:rsidR="0066767F">
          <w:t>,</w:t>
        </w:r>
      </w:ins>
      <w:r w:rsidR="00D2019F">
        <w:t xml:space="preserve"> mit denen die Platzhalter ersetzt werden. </w:t>
      </w:r>
    </w:p>
    <w:p w14:paraId="5EBBEFEF" w14:textId="52A17109" w:rsidR="0049138A" w:rsidRPr="00F2392A" w:rsidRDefault="00615AD8" w:rsidP="0049138A">
      <w:r>
        <w:t xml:space="preserve"> </w:t>
      </w:r>
    </w:p>
    <w:p w14:paraId="76C518EA" w14:textId="0BCEF9CB" w:rsidR="00E93FBF" w:rsidRDefault="00E93FBF" w:rsidP="00E93FBF">
      <w:pPr>
        <w:pStyle w:val="berschrift3"/>
      </w:pPr>
      <w:bookmarkStart w:id="369" w:name="_Toc116909674"/>
      <w:r>
        <w:t>Realisierung</w:t>
      </w:r>
      <w:bookmarkEnd w:id="369"/>
    </w:p>
    <w:p w14:paraId="056EEEE2" w14:textId="2B9F7DDD" w:rsidR="00E93FBF" w:rsidRDefault="006226B0" w:rsidP="00E93FBF">
      <w:r>
        <w:t xml:space="preserve">Das Anheben der Version </w:t>
      </w:r>
      <w:ins w:id="370" w:author="Dorothee Klotzbuecher" w:date="2022-10-13T12:16:00Z">
        <w:r w:rsidR="0066767F">
          <w:t xml:space="preserve">Apache FOP </w:t>
        </w:r>
      </w:ins>
      <w:r>
        <w:t>in der pom.xml führt wie erwartet zu Compile</w:t>
      </w:r>
      <w:ins w:id="371" w:author="Microsoft-Konto" w:date="2022-10-13T17:35:00Z">
        <w:r w:rsidR="00816E18">
          <w:t>r</w:t>
        </w:r>
      </w:ins>
      <w:del w:id="372" w:author="Microsoft-Konto" w:date="2022-10-13T17:35:00Z">
        <w:r w:rsidDel="00816E18">
          <w:delText>-</w:delText>
        </w:r>
      </w:del>
      <w:ins w:id="373" w:author="Microsoft-Konto" w:date="2022-10-13T17:35:00Z">
        <w:r w:rsidR="00816E18">
          <w:t xml:space="preserve"> </w:t>
        </w:r>
      </w:ins>
      <w:r>
        <w:t>Fehlern, hervorgerufen durch Syntaxänderungen in Apache FOP.</w:t>
      </w:r>
      <w:r w:rsidR="00B27573">
        <w:t xml:space="preserve"> Ein Blick in die Dokumentation und </w:t>
      </w:r>
      <w:del w:id="374" w:author="Microsoft-Konto" w:date="2022-10-13T17:14:00Z">
        <w:r w:rsidR="00B27573" w:rsidDel="00955811">
          <w:delText xml:space="preserve">die </w:delText>
        </w:r>
      </w:del>
      <w:ins w:id="375" w:author="Microsoft-Konto" w:date="2022-10-13T17:14:00Z">
        <w:r w:rsidR="00955811">
          <w:t xml:space="preserve">das </w:t>
        </w:r>
      </w:ins>
      <w:del w:id="376" w:author="Microsoft-Konto" w:date="2022-10-13T17:13:00Z">
        <w:r w:rsidR="00B27573" w:rsidDel="00955811">
          <w:delText xml:space="preserve">Changelogs </w:delText>
        </w:r>
      </w:del>
      <w:ins w:id="377" w:author="Microsoft-Konto" w:date="2022-10-13T17:14:00Z">
        <w:r w:rsidR="00955811">
          <w:t xml:space="preserve">Änderungsprotokoll </w:t>
        </w:r>
      </w:ins>
      <w:r w:rsidR="00B27573">
        <w:t>gibt Aufschluss darüber</w:t>
      </w:r>
      <w:ins w:id="378" w:author="Dorothee Klotzbuecher" w:date="2022-10-13T12:16:00Z">
        <w:r w:rsidR="0066767F">
          <w:t>,</w:t>
        </w:r>
      </w:ins>
      <w:r w:rsidR="00B27573">
        <w:t xml:space="preserve"> welche Anpass</w:t>
      </w:r>
      <w:r w:rsidR="004C76DA">
        <w:t>ungen vorgenommen werden müssen.</w:t>
      </w:r>
      <w:r w:rsidR="00B27573">
        <w:t xml:space="preserve"> Im Zuge dieser Anpassung wird </w:t>
      </w:r>
      <w:del w:id="379" w:author="Microsoft-Konto" w:date="2022-10-13T17:14:00Z">
        <w:r w:rsidR="00B27573" w:rsidDel="00955811">
          <w:delText xml:space="preserve">außerdem </w:delText>
        </w:r>
      </w:del>
      <w:r w:rsidR="00B27573">
        <w:t xml:space="preserve">das Attribut </w:t>
      </w:r>
      <w:ins w:id="380" w:author="Microsoft-Konto" w:date="2022-10-13T17:14:00Z">
        <w:r w:rsidR="00BC313B">
          <w:t>„</w:t>
        </w:r>
      </w:ins>
      <w:proofErr w:type="spellStart"/>
      <w:r w:rsidR="00B27573">
        <w:t>Accessibility</w:t>
      </w:r>
      <w:proofErr w:type="spellEnd"/>
      <w:ins w:id="381" w:author="Microsoft-Konto" w:date="2022-10-13T17:14:00Z">
        <w:r w:rsidR="00BC313B">
          <w:t>“</w:t>
        </w:r>
      </w:ins>
      <w:r w:rsidR="00B27573">
        <w:t xml:space="preserve"> des „</w:t>
      </w:r>
      <w:proofErr w:type="spellStart"/>
      <w:r w:rsidR="00B27573">
        <w:t>FOUserAgent</w:t>
      </w:r>
      <w:proofErr w:type="spellEnd"/>
      <w:r w:rsidR="00B27573">
        <w:t xml:space="preserve">“ auf </w:t>
      </w:r>
      <w:ins w:id="382" w:author="Microsoft-Konto" w:date="2022-10-13T17:14:00Z">
        <w:r w:rsidR="00BC313B">
          <w:t>„</w:t>
        </w:r>
      </w:ins>
      <w:proofErr w:type="spellStart"/>
      <w:r w:rsidR="00B27573">
        <w:t>true</w:t>
      </w:r>
      <w:proofErr w:type="spellEnd"/>
      <w:ins w:id="383" w:author="Microsoft-Konto" w:date="2022-10-13T17:14:00Z">
        <w:r w:rsidR="00BC313B">
          <w:t>“</w:t>
        </w:r>
      </w:ins>
      <w:r w:rsidR="00B27573">
        <w:t xml:space="preserve"> gesetzt. Der </w:t>
      </w:r>
      <w:proofErr w:type="spellStart"/>
      <w:r w:rsidR="00B27573">
        <w:t>UserAgent</w:t>
      </w:r>
      <w:proofErr w:type="spellEnd"/>
      <w:r w:rsidR="00B27573">
        <w:t xml:space="preserve"> ist in der Version 1.0 optional, wird nun aber benötigt um die PDF-Erstellung zu konfigurieren. </w:t>
      </w:r>
      <w:r w:rsidR="00E62D56">
        <w:t xml:space="preserve">Das Setzen dieses Attributs behebt einige Fehler die PAC3 anzeigt. Die übrigen Fehler müssen manuell behoben werden. Das </w:t>
      </w:r>
      <w:r w:rsidR="00FC3D81">
        <w:t xml:space="preserve">geschieht </w:t>
      </w:r>
      <w:r w:rsidR="00E62D56">
        <w:t>durch Anpassung der Konfigurations-XML-Datei</w:t>
      </w:r>
      <w:del w:id="384" w:author="Dorothee Klotzbuecher" w:date="2022-10-13T12:16:00Z">
        <w:r w:rsidR="00FC3D81" w:rsidDel="0066767F">
          <w:delText>,</w:delText>
        </w:r>
      </w:del>
      <w:r w:rsidR="00FC3D81">
        <w:t xml:space="preserve"> sowie der XSL-Stylesheets</w:t>
      </w:r>
      <w:r w:rsidR="00D2019F">
        <w:t xml:space="preserve">. </w:t>
      </w:r>
    </w:p>
    <w:p w14:paraId="42F37EF0" w14:textId="0AE8671F" w:rsidR="00D2019F" w:rsidRDefault="00D2019F" w:rsidP="00E93FBF">
      <w:pPr>
        <w:rPr>
          <w:b/>
        </w:rPr>
      </w:pPr>
      <w:r>
        <w:t xml:space="preserve">Das Setzen </w:t>
      </w:r>
      <w:del w:id="385" w:author="Dorothee Klotzbuecher" w:date="2022-10-13T12:17:00Z">
        <w:r w:rsidDel="0066767F">
          <w:delText xml:space="preserve">ein </w:delText>
        </w:r>
      </w:del>
      <w:r>
        <w:t>eines Alternativtitels für eine Grafik geschieht im Stylesheet und beinhaltet lediglic</w:t>
      </w:r>
      <w:r w:rsidR="005F35B5">
        <w:t>h das Setzen eines Attr</w:t>
      </w:r>
      <w:r w:rsidR="00C726DE">
        <w:t>ibuts im entsprechenden Element, siehe</w:t>
      </w:r>
      <w:ins w:id="386" w:author="Microsoft-Konto" w:date="2022-10-13T16:21:00Z">
        <w:r w:rsidR="006C49F1">
          <w:rPr>
            <w:rStyle w:val="Kommentarzeichen"/>
          </w:rPr>
          <w:t xml:space="preserve"> </w:t>
        </w:r>
        <w:r w:rsidR="006C49F1">
          <w:t>Abbildung 2</w:t>
        </w:r>
      </w:ins>
      <w:del w:id="387" w:author="Microsoft-Konto" w:date="2022-10-13T16:21:00Z">
        <w:r w:rsidR="00C726DE" w:rsidDel="006C49F1">
          <w:delText xml:space="preserve"> </w:delText>
        </w:r>
        <w:commentRangeStart w:id="388"/>
        <w:r w:rsidR="00C726DE" w:rsidRPr="006C49F1" w:rsidDel="006C49F1">
          <w:rPr>
            <w:rPrChange w:id="389" w:author="Microsoft-Konto" w:date="2022-10-13T16:21:00Z">
              <w:rPr>
                <w:rStyle w:val="Hyperlink"/>
              </w:rPr>
            </w:rPrChange>
          </w:rPr>
          <w:delText>Abbildung 4.1</w:delText>
        </w:r>
      </w:del>
      <w:commentRangeEnd w:id="388"/>
      <w:r w:rsidR="0066767F">
        <w:rPr>
          <w:rStyle w:val="Kommentarzeichen"/>
        </w:rPr>
        <w:commentReference w:id="388"/>
      </w:r>
      <w:r w:rsidR="00C726DE">
        <w:t>.</w:t>
      </w:r>
      <w:r w:rsidR="005F35B5">
        <w:t xml:space="preserve"> </w:t>
      </w:r>
      <w:r w:rsidR="00C726DE">
        <w:t>Dadurch wird ein versteckter Text hinzugefügt, den Screenreader vorlesen können.</w:t>
      </w:r>
      <w:ins w:id="390" w:author="Microsoft-Konto" w:date="2022-10-13T16:21:00Z">
        <w:r w:rsidR="006C49F1">
          <w:t xml:space="preserve"> </w:t>
        </w:r>
      </w:ins>
    </w:p>
    <w:p w14:paraId="2EFF69CA" w14:textId="77777777" w:rsidR="004C76DA" w:rsidRDefault="004E680E" w:rsidP="004C76DA">
      <w:pPr>
        <w:keepNext/>
      </w:pPr>
      <w:r w:rsidRPr="00D57974">
        <w:rPr>
          <w:noProof/>
          <w:lang w:eastAsia="de-DE"/>
        </w:rPr>
        <w:lastRenderedPageBreak/>
        <w:drawing>
          <wp:inline distT="0" distB="0" distL="0" distR="0" wp14:anchorId="6E15861E" wp14:editId="4AC7248F">
            <wp:extent cx="5406887" cy="1063387"/>
            <wp:effectExtent l="0" t="0" r="3810" b="3810"/>
            <wp:docPr id="7" name="Grafik 7" descr="G:\BerichtBilder\AltTextDrucksachenma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BerichtBilder\AltTextDrucksachenmapp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0161"/>
                    <a:stretch/>
                  </pic:blipFill>
                  <pic:spPr bwMode="auto">
                    <a:xfrm>
                      <a:off x="0" y="0"/>
                      <a:ext cx="5727392" cy="1126422"/>
                    </a:xfrm>
                    <a:prstGeom prst="rect">
                      <a:avLst/>
                    </a:prstGeom>
                    <a:noFill/>
                    <a:ln>
                      <a:noFill/>
                    </a:ln>
                    <a:extLst>
                      <a:ext uri="{53640926-AAD7-44D8-BBD7-CCE9431645EC}">
                        <a14:shadowObscured xmlns:a14="http://schemas.microsoft.com/office/drawing/2010/main"/>
                      </a:ext>
                    </a:extLst>
                  </pic:spPr>
                </pic:pic>
              </a:graphicData>
            </a:graphic>
          </wp:inline>
        </w:drawing>
      </w:r>
    </w:p>
    <w:p w14:paraId="54DB0689" w14:textId="667C6831" w:rsidR="00D57974" w:rsidRDefault="004C76DA" w:rsidP="004C76DA">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1E0750">
        <w:rPr>
          <w:noProof/>
        </w:rPr>
        <w:t>3</w:t>
      </w:r>
      <w:r w:rsidR="00481A29">
        <w:rPr>
          <w:noProof/>
        </w:rPr>
        <w:fldChar w:fldCharType="end"/>
      </w:r>
      <w:r>
        <w:t xml:space="preserve"> Das </w:t>
      </w:r>
      <w:proofErr w:type="spellStart"/>
      <w:r>
        <w:t>fox:alt</w:t>
      </w:r>
      <w:proofErr w:type="spellEnd"/>
      <w:r>
        <w:t xml:space="preserve"> Attribut in einem Grafik Element des Stylesheets</w:t>
      </w:r>
    </w:p>
    <w:p w14:paraId="62BBE507" w14:textId="6C321BAB" w:rsidR="005F35B5" w:rsidRDefault="005F35B5" w:rsidP="00E93FBF">
      <w:pPr>
        <w:rPr>
          <w:b/>
        </w:rPr>
      </w:pPr>
      <w:r>
        <w:t xml:space="preserve">PAC3 bemängelt außerdem das Fehlen einer PDF/UA (Universal </w:t>
      </w:r>
      <w:proofErr w:type="spellStart"/>
      <w:r>
        <w:t>Accessibility</w:t>
      </w:r>
      <w:proofErr w:type="spellEnd"/>
      <w:r>
        <w:t xml:space="preserve">) Kennzeichnung. </w:t>
      </w:r>
      <w:r w:rsidR="008E56EE">
        <w:t>Diese</w:t>
      </w:r>
      <w:del w:id="391" w:author="Dorothee Klotzbuecher" w:date="2022-10-13T12:18:00Z">
        <w:r w:rsidR="008E56EE" w:rsidDel="0066767F">
          <w:delText>s</w:delText>
        </w:r>
      </w:del>
      <w:r w:rsidR="008E56EE">
        <w:t xml:space="preserve"> wird </w:t>
      </w:r>
      <w:del w:id="392" w:author="Microsoft-Konto" w:date="2022-10-17T14:19:00Z">
        <w:r w:rsidR="008E56EE" w:rsidDel="00E37EE5">
          <w:delText>hinzugefügt</w:delText>
        </w:r>
      </w:del>
      <w:ins w:id="393" w:author="Microsoft-Konto" w:date="2022-10-17T14:19:00Z">
        <w:r w:rsidR="00E37EE5">
          <w:t>eingefügt</w:t>
        </w:r>
      </w:ins>
      <w:ins w:id="394" w:author="Dorothee Klotzbuecher" w:date="2022-10-13T12:18:00Z">
        <w:r w:rsidR="0066767F">
          <w:t>,</w:t>
        </w:r>
      </w:ins>
      <w:r w:rsidR="008E56EE">
        <w:t xml:space="preserve"> indem man in der Konfigurationsdatei das Element „&lt;</w:t>
      </w:r>
      <w:proofErr w:type="spellStart"/>
      <w:r w:rsidR="008E56EE">
        <w:t>pdf</w:t>
      </w:r>
      <w:proofErr w:type="spellEnd"/>
      <w:r w:rsidR="008E56EE">
        <w:t>-</w:t>
      </w:r>
      <w:proofErr w:type="spellStart"/>
      <w:r w:rsidR="008E56EE">
        <w:t>uy</w:t>
      </w:r>
      <w:proofErr w:type="spellEnd"/>
      <w:r w:rsidR="008E56EE">
        <w:t>-mode&gt;PDF/UA-1&lt;/</w:t>
      </w:r>
      <w:proofErr w:type="spellStart"/>
      <w:r w:rsidR="008E56EE">
        <w:t>pdf</w:t>
      </w:r>
      <w:proofErr w:type="spellEnd"/>
      <w:r w:rsidR="008E56EE">
        <w:t>-</w:t>
      </w:r>
      <w:proofErr w:type="spellStart"/>
      <w:r w:rsidR="008E56EE">
        <w:t>ua</w:t>
      </w:r>
      <w:proofErr w:type="spellEnd"/>
      <w:r w:rsidR="008E56EE">
        <w:t>-mode&gt;“ hinzufügt.</w:t>
      </w:r>
    </w:p>
    <w:p w14:paraId="09816691" w14:textId="75030712" w:rsidR="005F35B5" w:rsidRDefault="00A76923" w:rsidP="00E93FBF">
      <w:pPr>
        <w:rPr>
          <w:b/>
        </w:rPr>
      </w:pPr>
      <w:r>
        <w:t>Da</w:t>
      </w:r>
      <w:r w:rsidR="005F35B5">
        <w:t xml:space="preserve"> </w:t>
      </w:r>
      <w:r>
        <w:t>bei normalen PDFs der Dateiname als Titel angezeigt wird</w:t>
      </w:r>
      <w:ins w:id="395" w:author="Dorothee Klotzbuecher" w:date="2022-10-13T12:18:00Z">
        <w:r w:rsidR="0066767F">
          <w:t>,</w:t>
        </w:r>
      </w:ins>
      <w:r>
        <w:t xml:space="preserve"> muss zudem der Eintrag „</w:t>
      </w:r>
      <w:proofErr w:type="spellStart"/>
      <w:r>
        <w:t>DisplayDocTitel</w:t>
      </w:r>
      <w:proofErr w:type="spellEnd"/>
      <w:r>
        <w:t>“ gesetzt werden</w:t>
      </w:r>
      <w:ins w:id="396" w:author="Microsoft-Konto" w:date="2022-10-13T17:15:00Z">
        <w:r w:rsidR="00BC313B">
          <w:t>.</w:t>
        </w:r>
      </w:ins>
      <w:r>
        <w:t xml:space="preserve"> </w:t>
      </w:r>
      <w:del w:id="397" w:author="Microsoft-Konto" w:date="2022-10-13T17:15:00Z">
        <w:r w:rsidDel="00BC313B">
          <w:rPr>
            <w:b/>
          </w:rPr>
          <w:delText>(</w:delText>
        </w:r>
        <w:r w:rsidR="006C49F1" w:rsidDel="00BC313B">
          <w:rPr>
            <w:rStyle w:val="Hyperlink"/>
          </w:rPr>
          <w:fldChar w:fldCharType="begin"/>
        </w:r>
        <w:r w:rsidR="006C49F1" w:rsidDel="00BC313B">
          <w:rPr>
            <w:rStyle w:val="Hyperlink"/>
          </w:rPr>
          <w:delInstrText xml:space="preserve"> HYPERLINK "https://www.barrierefreies-webdesign.de/knowhow/pdf-ua/07-001-pac-3-fehler-mit-adobe-acrobat-reparieren.html" </w:delInstrText>
        </w:r>
        <w:r w:rsidR="006C49F1" w:rsidDel="00BC313B">
          <w:rPr>
            <w:rStyle w:val="Hyperlink"/>
          </w:rPr>
          <w:fldChar w:fldCharType="separate"/>
        </w:r>
        <w:r w:rsidRPr="00AA52B9" w:rsidDel="00BC313B">
          <w:rPr>
            <w:rStyle w:val="Hyperlink"/>
          </w:rPr>
          <w:delText>https://www.barrierefreies-webdesign.de/knowhow/pdf-ua/07-001-pac-3-fehler-mit-adobe-acrobat-reparieren.html</w:delText>
        </w:r>
        <w:r w:rsidR="006C49F1" w:rsidDel="00BC313B">
          <w:rPr>
            <w:rStyle w:val="Hyperlink"/>
          </w:rPr>
          <w:fldChar w:fldCharType="end"/>
        </w:r>
        <w:r w:rsidR="008E56EE" w:rsidDel="00BC313B">
          <w:delText xml:space="preserve">). </w:delText>
        </w:r>
      </w:del>
      <w:r>
        <w:t xml:space="preserve">Bei dieser Gelegenheit </w:t>
      </w:r>
      <w:r w:rsidR="008E56EE">
        <w:t>wird auch noch die Sprache des Dokuments festgelegt.</w:t>
      </w:r>
      <w:r>
        <w:t xml:space="preserve"> </w:t>
      </w:r>
      <w:r w:rsidR="008E56EE">
        <w:t xml:space="preserve">In diesem Fall werden die </w:t>
      </w:r>
      <w:del w:id="398" w:author="Dorothee Klotzbuecher" w:date="2022-10-13T12:18:00Z">
        <w:r w:rsidR="008E56EE" w:rsidDel="0066767F">
          <w:delText xml:space="preserve">Entsprechenden </w:delText>
        </w:r>
      </w:del>
      <w:ins w:id="399" w:author="Dorothee Klotzbuecher" w:date="2022-10-13T12:18:00Z">
        <w:r w:rsidR="0066767F">
          <w:t xml:space="preserve">entsprechenden </w:t>
        </w:r>
      </w:ins>
      <w:r w:rsidR="008E56EE">
        <w:t>Elemente im Stylesheet eingefügt.</w:t>
      </w:r>
      <w:r>
        <w:rPr>
          <w:b/>
        </w:rPr>
        <w:t xml:space="preserve"> </w:t>
      </w:r>
    </w:p>
    <w:p w14:paraId="71AFA51D" w14:textId="0D334D29" w:rsidR="00A76923" w:rsidRDefault="00A76923" w:rsidP="00E93FBF">
      <w:r>
        <w:t xml:space="preserve">Zur Bestehung der </w:t>
      </w:r>
      <w:ins w:id="400" w:author="Dorothee Klotzbuecher" w:date="2022-10-13T12:19:00Z">
        <w:r w:rsidR="0066767F">
          <w:t>Barrierefreiheitsp</w:t>
        </w:r>
      </w:ins>
      <w:del w:id="401" w:author="Dorothee Klotzbuecher" w:date="2022-10-13T12:19:00Z">
        <w:r w:rsidDel="0066767F">
          <w:delText>P</w:delText>
        </w:r>
      </w:del>
      <w:r>
        <w:t>rüfung müssen außerdem alle verwendeten Schriftarten ins Dokument eingebettet werden, so</w:t>
      </w:r>
      <w:r w:rsidR="003B617E">
        <w:t xml:space="preserve"> </w:t>
      </w:r>
      <w:r>
        <w:t>dass diese immer korrekt angezeigt werden, auch wenn die entsprechende Schriftart auf dem Zielrechner selbst nicht vorhanden ist. In der Konfigurationsdatei kann dafür ein „Fonts“ Block eingefügt werden</w:t>
      </w:r>
      <w:ins w:id="402" w:author="Microsoft-Konto" w:date="2022-10-13T16:23:00Z">
        <w:r w:rsidR="006C49F1">
          <w:t>, zu sehen in Abbildung 3</w:t>
        </w:r>
        <w:r w:rsidR="00123F32">
          <w:t>.</w:t>
        </w:r>
      </w:ins>
      <w:del w:id="403" w:author="Microsoft-Konto" w:date="2022-10-13T16:23:00Z">
        <w:r w:rsidDel="006C49F1">
          <w:delText xml:space="preserve">. </w:delText>
        </w:r>
        <w:commentRangeStart w:id="404"/>
        <w:r w:rsidR="004903F3" w:rsidDel="006C49F1">
          <w:rPr>
            <w:b/>
          </w:rPr>
          <w:delText xml:space="preserve">ABBILDUNG </w:delText>
        </w:r>
      </w:del>
      <w:commentRangeEnd w:id="404"/>
      <w:ins w:id="405" w:author="Microsoft-Konto" w:date="2022-10-13T16:23:00Z">
        <w:r w:rsidR="006C49F1">
          <w:rPr>
            <w:b/>
          </w:rPr>
          <w:t xml:space="preserve"> </w:t>
        </w:r>
      </w:ins>
      <w:r w:rsidR="0066767F">
        <w:rPr>
          <w:rStyle w:val="Kommentarzeichen"/>
        </w:rPr>
        <w:commentReference w:id="404"/>
      </w:r>
      <w:r>
        <w:t>Die entsprechenden .</w:t>
      </w:r>
      <w:proofErr w:type="spellStart"/>
      <w:r>
        <w:t>ttf</w:t>
      </w:r>
      <w:proofErr w:type="spellEnd"/>
      <w:r>
        <w:t xml:space="preserve"> Dateien der Schriftarten müssen in der Dateistruktur des Projekts vorhanden sein und werden über eine relative URL aufgelöst.</w:t>
      </w:r>
    </w:p>
    <w:p w14:paraId="064E16B6" w14:textId="77777777" w:rsidR="004C76DA" w:rsidRDefault="004C76DA" w:rsidP="00E93FBF">
      <w:pPr>
        <w:rPr>
          <w:noProof/>
          <w:lang w:eastAsia="de-DE"/>
        </w:rPr>
      </w:pPr>
    </w:p>
    <w:p w14:paraId="21528EBC" w14:textId="77777777" w:rsidR="004C76DA" w:rsidRDefault="004C76DA" w:rsidP="004C76DA">
      <w:pPr>
        <w:keepNext/>
      </w:pPr>
      <w:r w:rsidRPr="004C76DA">
        <w:rPr>
          <w:noProof/>
          <w:lang w:eastAsia="de-DE"/>
        </w:rPr>
        <w:drawing>
          <wp:inline distT="0" distB="0" distL="0" distR="0" wp14:anchorId="6DB1A4FE" wp14:editId="0A7D5C64">
            <wp:extent cx="5709285" cy="1844702"/>
            <wp:effectExtent l="0" t="0" r="5715" b="3175"/>
            <wp:docPr id="9" name="Grafik 9" descr="D:\Studium\PSS\BerichtBilder\SchriftenEInbet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tudium\PSS\BerichtBilder\SchriftenEInbette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50745"/>
                    <a:stretch/>
                  </pic:blipFill>
                  <pic:spPr bwMode="auto">
                    <a:xfrm>
                      <a:off x="0" y="0"/>
                      <a:ext cx="5709285" cy="1844702"/>
                    </a:xfrm>
                    <a:prstGeom prst="rect">
                      <a:avLst/>
                    </a:prstGeom>
                    <a:noFill/>
                    <a:ln>
                      <a:noFill/>
                    </a:ln>
                    <a:extLst>
                      <a:ext uri="{53640926-AAD7-44D8-BBD7-CCE9431645EC}">
                        <a14:shadowObscured xmlns:a14="http://schemas.microsoft.com/office/drawing/2010/main"/>
                      </a:ext>
                    </a:extLst>
                  </pic:spPr>
                </pic:pic>
              </a:graphicData>
            </a:graphic>
          </wp:inline>
        </w:drawing>
      </w:r>
    </w:p>
    <w:p w14:paraId="4DB6100B" w14:textId="041EB17A" w:rsidR="004C76DA" w:rsidRDefault="004C76DA" w:rsidP="004C76DA">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1E0750">
        <w:rPr>
          <w:noProof/>
        </w:rPr>
        <w:t>4</w:t>
      </w:r>
      <w:r w:rsidR="00481A29">
        <w:rPr>
          <w:noProof/>
        </w:rPr>
        <w:fldChar w:fldCharType="end"/>
      </w:r>
      <w:r>
        <w:t xml:space="preserve"> </w:t>
      </w:r>
      <w:r w:rsidR="00482FC3">
        <w:t>Ausschnitt</w:t>
      </w:r>
      <w:r>
        <w:t xml:space="preserve"> der Fonts-Sektion der Apache FOP Konfigurationsdatei</w:t>
      </w:r>
    </w:p>
    <w:p w14:paraId="37EAF164" w14:textId="245626FF" w:rsidR="004C76DA" w:rsidRDefault="004903F3" w:rsidP="004C76DA">
      <w:pPr>
        <w:keepNext/>
      </w:pPr>
      <w:commentRangeStart w:id="406"/>
      <w:r>
        <w:t>Tabellen</w:t>
      </w:r>
      <w:commentRangeEnd w:id="406"/>
      <w:r w:rsidR="0066767F">
        <w:rPr>
          <w:rStyle w:val="Kommentarzeichen"/>
        </w:rPr>
        <w:commentReference w:id="406"/>
      </w:r>
      <w:r w:rsidR="008E56EE">
        <w:t xml:space="preserve">, wie </w:t>
      </w:r>
      <w:del w:id="407" w:author="Microsoft-Konto" w:date="2022-10-17T14:19:00Z">
        <w:r w:rsidR="008E56EE" w:rsidDel="00E37EE5">
          <w:delText xml:space="preserve">etwa </w:delText>
        </w:r>
      </w:del>
      <w:ins w:id="408" w:author="Microsoft-Konto" w:date="2022-10-17T14:19:00Z">
        <w:r w:rsidR="00E37EE5">
          <w:t>sie</w:t>
        </w:r>
        <w:r w:rsidR="00E37EE5">
          <w:t xml:space="preserve"> </w:t>
        </w:r>
      </w:ins>
      <w:r w:rsidR="008E56EE">
        <w:t>im Mantelbogen</w:t>
      </w:r>
      <w:ins w:id="409" w:author="Microsoft-Konto" w:date="2022-10-17T14:20:00Z">
        <w:r w:rsidR="00E37EE5">
          <w:t xml:space="preserve"> vorkommen</w:t>
        </w:r>
      </w:ins>
      <w:r w:rsidR="008E56EE">
        <w:t>,</w:t>
      </w:r>
      <w:r>
        <w:t xml:space="preserve"> können für </w:t>
      </w:r>
      <w:proofErr w:type="spellStart"/>
      <w:r>
        <w:t>Screenreader</w:t>
      </w:r>
      <w:proofErr w:type="spellEnd"/>
      <w:ins w:id="410" w:author="Dorothee Klotzbuecher" w:date="2022-10-13T12:20:00Z">
        <w:r w:rsidR="0066767F">
          <w:t>-</w:t>
        </w:r>
      </w:ins>
      <w:del w:id="411" w:author="Dorothee Klotzbuecher" w:date="2022-10-13T12:20:00Z">
        <w:r w:rsidDel="0066767F">
          <w:delText xml:space="preserve"> </w:delText>
        </w:r>
      </w:del>
      <w:r>
        <w:t>Nutzer schwer verständlich sein, wenn nicht klar ist</w:t>
      </w:r>
      <w:ins w:id="412" w:author="Dorothee Klotzbuecher" w:date="2022-10-13T12:20:00Z">
        <w:r w:rsidR="0066767F">
          <w:t>,</w:t>
        </w:r>
      </w:ins>
      <w:r>
        <w:t xml:space="preserve"> ob eine Zelle eine Überschrift oder Daten enthält. Dazu kann eine Zelle als TH (Table Header) oder TD (Tab</w:t>
      </w:r>
      <w:del w:id="413" w:author="Microsoft-Konto" w:date="2022-10-13T17:35:00Z">
        <w:r w:rsidDel="00816E18">
          <w:delText>e</w:delText>
        </w:r>
      </w:del>
      <w:r>
        <w:t>l</w:t>
      </w:r>
      <w:ins w:id="414" w:author="Microsoft-Konto" w:date="2022-10-13T17:35:00Z">
        <w:r w:rsidR="00816E18">
          <w:t>e</w:t>
        </w:r>
      </w:ins>
      <w:r>
        <w:t xml:space="preserve"> Data) ma</w:t>
      </w:r>
      <w:ins w:id="415" w:author="Dorothee Klotzbuecher" w:date="2022-10-13T12:21:00Z">
        <w:r w:rsidR="0066767F">
          <w:t>r</w:t>
        </w:r>
      </w:ins>
      <w:r>
        <w:t>kiert werden</w:t>
      </w:r>
      <w:r w:rsidR="00F21CFE">
        <w:t>.</w:t>
      </w:r>
      <w:r w:rsidR="004C76DA">
        <w:t xml:space="preserve"> In</w:t>
      </w:r>
      <w:r w:rsidR="00F21CFE">
        <w:t xml:space="preserve"> </w:t>
      </w:r>
      <w:r w:rsidR="004C76DA">
        <w:t xml:space="preserve">Abbildung 4 sieht man die „Normalansicht“ der Tabelle, </w:t>
      </w:r>
      <w:commentRangeStart w:id="416"/>
      <w:r w:rsidR="004C76DA">
        <w:t xml:space="preserve">Abbildung </w:t>
      </w:r>
      <w:ins w:id="417" w:author="Microsoft-Konto" w:date="2022-10-13T16:49:00Z">
        <w:r w:rsidR="00C62A35">
          <w:t>5</w:t>
        </w:r>
      </w:ins>
      <w:del w:id="418" w:author="Microsoft-Konto" w:date="2022-10-13T16:24:00Z">
        <w:r w:rsidR="004C76DA" w:rsidDel="00123F32">
          <w:delText>3</w:delText>
        </w:r>
      </w:del>
      <w:r w:rsidR="004C76DA">
        <w:t xml:space="preserve"> </w:t>
      </w:r>
      <w:commentRangeEnd w:id="416"/>
      <w:r w:rsidR="0066767F">
        <w:rPr>
          <w:rStyle w:val="Kommentarzeichen"/>
        </w:rPr>
        <w:commentReference w:id="416"/>
      </w:r>
      <w:r w:rsidR="004C76DA">
        <w:t xml:space="preserve">zeigt die Tabelle in der </w:t>
      </w:r>
      <w:del w:id="419" w:author="Dorothee Klotzbuecher" w:date="2022-10-13T12:21:00Z">
        <w:r w:rsidR="004C76DA" w:rsidDel="0066767F">
          <w:delText xml:space="preserve">Screenreader </w:delText>
        </w:r>
      </w:del>
      <w:ins w:id="420" w:author="Dorothee Klotzbuecher" w:date="2022-10-13T12:21:00Z">
        <w:r w:rsidR="0066767F">
          <w:t>Screenreader-</w:t>
        </w:r>
      </w:ins>
      <w:r w:rsidR="004C76DA">
        <w:t xml:space="preserve">Ansicht. Die </w:t>
      </w:r>
      <w:del w:id="421" w:author="Dorothee Klotzbuecher" w:date="2022-10-13T12:21:00Z">
        <w:r w:rsidR="004C76DA" w:rsidDel="0066767F">
          <w:delText xml:space="preserve">Fettgedruckten </w:delText>
        </w:r>
      </w:del>
      <w:ins w:id="422" w:author="Dorothee Klotzbuecher" w:date="2022-10-13T12:21:00Z">
        <w:r w:rsidR="0066767F">
          <w:t xml:space="preserve">fettgedruckten </w:t>
        </w:r>
      </w:ins>
      <w:r w:rsidR="004C76DA">
        <w:lastRenderedPageBreak/>
        <w:t>Einträge</w:t>
      </w:r>
      <w:ins w:id="423" w:author="Microsoft-Konto" w:date="2022-10-13T16:49:00Z">
        <w:r w:rsidR="00C62A35">
          <w:t xml:space="preserve"> in Abb</w:t>
        </w:r>
      </w:ins>
      <w:ins w:id="424" w:author="Microsoft-Konto" w:date="2022-10-13T16:50:00Z">
        <w:r w:rsidR="00C62A35">
          <w:t>ildung</w:t>
        </w:r>
      </w:ins>
      <w:ins w:id="425" w:author="Microsoft-Konto" w:date="2022-10-13T16:49:00Z">
        <w:r w:rsidR="00C62A35">
          <w:t xml:space="preserve"> 5</w:t>
        </w:r>
      </w:ins>
      <w:r w:rsidR="004C76DA">
        <w:t xml:space="preserve"> zeigen, dass es sich um Überschriften handelt.</w:t>
      </w:r>
      <w:r w:rsidR="00EF4FAB">
        <w:rPr>
          <w:b/>
        </w:rPr>
        <w:pict w14:anchorId="5E1BB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162pt">
            <v:imagedata r:id="rId16" o:title="TableHeaderNormaleAnsicht"/>
          </v:shape>
        </w:pict>
      </w:r>
      <w:commentRangeStart w:id="426"/>
      <w:commentRangeStart w:id="427"/>
      <w:commentRangeStart w:id="428"/>
      <w:commentRangeEnd w:id="426"/>
      <w:r w:rsidR="00E5613C">
        <w:rPr>
          <w:rStyle w:val="Kommentarzeichen"/>
        </w:rPr>
        <w:commentReference w:id="426"/>
      </w:r>
      <w:commentRangeEnd w:id="427"/>
      <w:r w:rsidR="00C62A35">
        <w:rPr>
          <w:rStyle w:val="Kommentarzeichen"/>
        </w:rPr>
        <w:commentReference w:id="427"/>
      </w:r>
      <w:commentRangeEnd w:id="428"/>
      <w:r w:rsidR="00F26149">
        <w:rPr>
          <w:rStyle w:val="Kommentarzeichen"/>
        </w:rPr>
        <w:commentReference w:id="428"/>
      </w:r>
    </w:p>
    <w:p w14:paraId="4B3B4DE3" w14:textId="4137222B" w:rsidR="004C76DA" w:rsidRDefault="004C76DA" w:rsidP="004C76DA">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1E0750">
        <w:rPr>
          <w:noProof/>
        </w:rPr>
        <w:t>5</w:t>
      </w:r>
      <w:r w:rsidR="00481A29">
        <w:rPr>
          <w:noProof/>
        </w:rPr>
        <w:fldChar w:fldCharType="end"/>
      </w:r>
      <w:r w:rsidR="00482FC3">
        <w:t xml:space="preserve"> Die Tabelle</w:t>
      </w:r>
      <w:r>
        <w:t xml:space="preserve"> der Mantelbogen PDF</w:t>
      </w:r>
    </w:p>
    <w:p w14:paraId="338B6206" w14:textId="77777777" w:rsidR="004C76DA" w:rsidRDefault="004903F3" w:rsidP="004C76DA">
      <w:pPr>
        <w:keepNext/>
      </w:pPr>
      <w:r>
        <w:t xml:space="preserve"> </w:t>
      </w:r>
      <w:r w:rsidR="00EF4FAB">
        <w:pict w14:anchorId="20908685">
          <v:shape id="_x0000_i1026" type="#_x0000_t75" style="width:452.5pt;height:103pt">
            <v:imagedata r:id="rId17" o:title="ScreenReaderANsichtTableHeader"/>
          </v:shape>
        </w:pict>
      </w:r>
    </w:p>
    <w:p w14:paraId="7D35D6B9" w14:textId="1478739C" w:rsidR="001745D0" w:rsidRDefault="004C76DA" w:rsidP="0073259B">
      <w:pPr>
        <w:pStyle w:val="Beschriftung"/>
        <w:rPr>
          <w:ins w:id="429" w:author="Microsoft-Konto" w:date="2022-10-17T14:20:00Z"/>
        </w:rPr>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1E0750">
        <w:rPr>
          <w:noProof/>
        </w:rPr>
        <w:t>6</w:t>
      </w:r>
      <w:r w:rsidR="00481A29">
        <w:rPr>
          <w:noProof/>
        </w:rPr>
        <w:fldChar w:fldCharType="end"/>
      </w:r>
      <w:r w:rsidR="00482FC3">
        <w:t xml:space="preserve"> Die Tabelle </w:t>
      </w:r>
      <w:r>
        <w:t xml:space="preserve">der Mantelbogen PDF als </w:t>
      </w:r>
      <w:proofErr w:type="spellStart"/>
      <w:r>
        <w:t>Screenreader</w:t>
      </w:r>
      <w:proofErr w:type="spellEnd"/>
      <w:r>
        <w:t xml:space="preserve"> Ansicht in PAC3</w:t>
      </w:r>
    </w:p>
    <w:p w14:paraId="1822D1BE" w14:textId="77777777" w:rsidR="00E37EE5" w:rsidRPr="00151A50" w:rsidRDefault="00E37EE5" w:rsidP="00E37EE5">
      <w:pPr>
        <w:pPrChange w:id="430" w:author="Microsoft-Konto" w:date="2022-10-17T14:20:00Z">
          <w:pPr>
            <w:pStyle w:val="Beschriftung"/>
          </w:pPr>
        </w:pPrChange>
      </w:pPr>
    </w:p>
    <w:p w14:paraId="0259B030" w14:textId="15523DB4" w:rsidR="00E93FBF" w:rsidRDefault="00E93FBF" w:rsidP="00E93FBF">
      <w:pPr>
        <w:pStyle w:val="berschrift3"/>
      </w:pPr>
      <w:bookmarkStart w:id="431" w:name="_Toc116909675"/>
      <w:r>
        <w:t>Nachweis/Bewertung der Funktionsfähigkeit</w:t>
      </w:r>
      <w:bookmarkEnd w:id="431"/>
    </w:p>
    <w:p w14:paraId="3FFE2EB2" w14:textId="73B98788" w:rsidR="00E93FBF" w:rsidRDefault="00F26149" w:rsidP="00E93FBF">
      <w:ins w:id="432" w:author="Dorothee Klotzbuecher" w:date="2022-10-14T07:47:00Z">
        <w:r>
          <w:t xml:space="preserve">Zum Nachweis der Funktionsfähigkeit müssen </w:t>
        </w:r>
      </w:ins>
      <w:del w:id="433" w:author="Dorothee Klotzbuecher" w:date="2022-10-14T07:47:00Z">
        <w:r w:rsidR="00F54F52" w:rsidDel="00F26149">
          <w:delText>N</w:delText>
        </w:r>
      </w:del>
      <w:del w:id="434" w:author="Dorothee Klotzbuecher" w:date="2022-10-14T07:48:00Z">
        <w:r w:rsidR="00F54F52" w:rsidDel="00F26149">
          <w:delText xml:space="preserve">eben den </w:delText>
        </w:r>
      </w:del>
      <w:r w:rsidR="00F54F52">
        <w:t>Standard</w:t>
      </w:r>
      <w:ins w:id="435" w:author="Dorothee Klotzbuecher" w:date="2022-10-13T12:24:00Z">
        <w:r w:rsidR="00E5613C">
          <w:t>k</w:t>
        </w:r>
      </w:ins>
      <w:del w:id="436" w:author="Dorothee Klotzbuecher" w:date="2022-10-13T12:24:00Z">
        <w:r w:rsidR="00F54F52" w:rsidDel="00E5613C">
          <w:delText xml:space="preserve"> K</w:delText>
        </w:r>
      </w:del>
      <w:r w:rsidR="00F54F52">
        <w:t>riterien</w:t>
      </w:r>
      <w:del w:id="437" w:author="Dorothee Klotzbuecher" w:date="2022-10-14T07:48:00Z">
        <w:r w:rsidR="00F54F52" w:rsidDel="00F26149">
          <w:delText>,</w:delText>
        </w:r>
      </w:del>
      <w:r w:rsidR="00F54F52">
        <w:t xml:space="preserve"> wie der erfolgreiche Abschluss aller Unit-/Integration- und Systemtests</w:t>
      </w:r>
      <w:ins w:id="438" w:author="Dorothee Klotzbuecher" w:date="2022-10-14T07:48:00Z">
        <w:r>
          <w:t xml:space="preserve"> erfüllt sein. Gleichzeitig dürfen</w:t>
        </w:r>
      </w:ins>
      <w:del w:id="439" w:author="Dorothee Klotzbuecher" w:date="2022-10-14T07:48:00Z">
        <w:r w:rsidR="00F54F52" w:rsidDel="00F26149">
          <w:delText xml:space="preserve"> sollen </w:delText>
        </w:r>
      </w:del>
      <w:ins w:id="440" w:author="Dorothee Klotzbuecher" w:date="2022-10-14T07:48:00Z">
        <w:r>
          <w:t xml:space="preserve"> </w:t>
        </w:r>
      </w:ins>
      <w:r w:rsidR="00F54F52">
        <w:t xml:space="preserve">alle generierten PDFs in PAC3 keine Fehler erzeugen. Der Status der Tests kann in </w:t>
      </w:r>
      <w:commentRangeStart w:id="441"/>
      <w:r w:rsidR="00F54F52">
        <w:t>Jenkins</w:t>
      </w:r>
      <w:del w:id="442" w:author="Microsoft-Konto" w:date="2022-10-13T17:16:00Z">
        <w:r w:rsidR="00F54F52" w:rsidDel="00BC313B">
          <w:delText xml:space="preserve"> </w:delText>
        </w:r>
      </w:del>
      <w:commentRangeEnd w:id="441"/>
      <w:ins w:id="443" w:author="Microsoft-Konto" w:date="2022-10-13T16:27:00Z">
        <w:r w:rsidR="00123F32">
          <w:t>, dem M</w:t>
        </w:r>
        <w:r w:rsidR="00BC313B">
          <w:t xml:space="preserve">onitoring Tool der </w:t>
        </w:r>
        <w:proofErr w:type="spellStart"/>
        <w:r w:rsidR="00BC313B">
          <w:t>Continious</w:t>
        </w:r>
        <w:proofErr w:type="spellEnd"/>
        <w:r w:rsidR="00BC313B">
          <w:t xml:space="preserve"> Integration</w:t>
        </w:r>
      </w:ins>
      <w:ins w:id="444" w:author="Microsoft-Konto" w:date="2022-10-13T17:17:00Z">
        <w:r w:rsidR="00BC313B">
          <w:t xml:space="preserve"> (CI) </w:t>
        </w:r>
      </w:ins>
      <w:ins w:id="445" w:author="Microsoft-Konto" w:date="2022-10-13T16:27:00Z">
        <w:r w:rsidR="00123F32">
          <w:t xml:space="preserve">Pipeline, </w:t>
        </w:r>
      </w:ins>
      <w:r w:rsidR="00E5613C">
        <w:rPr>
          <w:rStyle w:val="Kommentarzeichen"/>
        </w:rPr>
        <w:commentReference w:id="441"/>
      </w:r>
      <w:r w:rsidR="00F54F52">
        <w:t>eingesehen werden. Im Idealfall sieht man dort eine „grüne“, also erfolgreich durchgelaufene Pipeline.</w:t>
      </w:r>
      <w:r w:rsidR="001745D0">
        <w:t xml:space="preserve"> Außerdem werden manuelle Tests durchgeführt, bei denen die </w:t>
      </w:r>
      <w:del w:id="446" w:author="Dorothee Klotzbuecher" w:date="2022-10-13T12:26:00Z">
        <w:r w:rsidR="001745D0" w:rsidDel="00E5613C">
          <w:delText xml:space="preserve">Wichtigsten </w:delText>
        </w:r>
      </w:del>
      <w:ins w:id="447" w:author="Dorothee Klotzbuecher" w:date="2022-10-13T12:26:00Z">
        <w:r w:rsidR="00E5613C">
          <w:t xml:space="preserve">wichtigsten </w:t>
        </w:r>
      </w:ins>
      <w:r w:rsidR="001745D0">
        <w:t>Funktionen noch einmal durch ein Teammitglied kontrolliert werden. Nachdem eine Auswahl an erzeugbaren PDFs in PAC3 keine Fehler mehr aufweist</w:t>
      </w:r>
      <w:ins w:id="448" w:author="Dorothee Klotzbuecher" w:date="2022-10-13T12:26:00Z">
        <w:r w:rsidR="00E5613C">
          <w:t>,</w:t>
        </w:r>
      </w:ins>
      <w:r w:rsidR="001745D0">
        <w:t xml:space="preserve"> werden diese zusätzlich noch </w:t>
      </w:r>
      <w:del w:id="449" w:author="Dorothee Klotzbuecher" w:date="2022-10-13T12:26:00Z">
        <w:r w:rsidR="001745D0" w:rsidDel="00E5613C">
          <w:delText xml:space="preserve">Stichprobenartig </w:delText>
        </w:r>
      </w:del>
      <w:ins w:id="450" w:author="Dorothee Klotzbuecher" w:date="2022-10-13T12:26:00Z">
        <w:r w:rsidR="00E5613C">
          <w:t xml:space="preserve">stichprobenartig </w:t>
        </w:r>
      </w:ins>
      <w:r w:rsidR="001745D0">
        <w:t xml:space="preserve">durch einen Barrierefreiheitsspezialisten von SEITENBAU mit einem </w:t>
      </w:r>
      <w:proofErr w:type="spellStart"/>
      <w:r w:rsidR="001745D0">
        <w:t>Screenreader</w:t>
      </w:r>
      <w:proofErr w:type="spellEnd"/>
      <w:r w:rsidR="001745D0">
        <w:t xml:space="preserve"> überprüft.</w:t>
      </w:r>
    </w:p>
    <w:p w14:paraId="73E2FD00" w14:textId="77777777" w:rsidR="003A705E" w:rsidRDefault="003A705E" w:rsidP="00E93FBF"/>
    <w:p w14:paraId="45C8D98F" w14:textId="4403DA40" w:rsidR="00E93FBF" w:rsidRDefault="00E93FBF" w:rsidP="00E93FBF">
      <w:pPr>
        <w:pStyle w:val="berschrift3"/>
      </w:pPr>
      <w:bookmarkStart w:id="451" w:name="_Toc116909676"/>
      <w:r>
        <w:t>Zusammenfassung</w:t>
      </w:r>
      <w:bookmarkEnd w:id="451"/>
    </w:p>
    <w:p w14:paraId="14DB8180" w14:textId="15F9DD63" w:rsidR="00E93FBF" w:rsidRDefault="001745D0" w:rsidP="00E93FBF">
      <w:r>
        <w:t>Diese erste Aufgabe hat mir besonders dabei geholfen</w:t>
      </w:r>
      <w:ins w:id="452" w:author="Dorothee Klotzbuecher" w:date="2022-10-13T12:27:00Z">
        <w:r w:rsidR="007C5CE8">
          <w:t>,</w:t>
        </w:r>
      </w:ins>
      <w:r>
        <w:t xml:space="preserve"> das </w:t>
      </w:r>
      <w:proofErr w:type="spellStart"/>
      <w:r>
        <w:t>Build</w:t>
      </w:r>
      <w:proofErr w:type="spellEnd"/>
      <w:r>
        <w:t xml:space="preserve"> Tool </w:t>
      </w:r>
      <w:proofErr w:type="spellStart"/>
      <w:r>
        <w:t>Maven</w:t>
      </w:r>
      <w:proofErr w:type="spellEnd"/>
      <w:r>
        <w:t xml:space="preserve"> besser zu verstehen</w:t>
      </w:r>
      <w:ins w:id="453" w:author="Dorothee Klotzbuecher" w:date="2022-10-13T12:27:00Z">
        <w:r w:rsidR="007C5CE8">
          <w:t>,</w:t>
        </w:r>
      </w:ins>
      <w:r>
        <w:t xml:space="preserve"> mit dem ich hier zum ersten Mal in Kontakt kam. Außerdem war es </w:t>
      </w:r>
      <w:ins w:id="454" w:author="Dorothee Klotzbuecher" w:date="2022-10-13T12:27:00Z">
        <w:r w:rsidR="007C5CE8">
          <w:t>i</w:t>
        </w:r>
      </w:ins>
      <w:del w:id="455" w:author="Dorothee Klotzbuecher" w:date="2022-10-13T12:27:00Z">
        <w:r w:rsidDel="007C5CE8">
          <w:delText>I</w:delText>
        </w:r>
      </w:del>
      <w:r>
        <w:t>nteressant</w:t>
      </w:r>
      <w:r w:rsidR="00012905">
        <w:t xml:space="preserve"> zu sehen, wie man mit Java, unter Zuhilfenahme einer 3rd Party Bibliothek, PDF</w:t>
      </w:r>
      <w:ins w:id="456" w:author="Dorothee Klotzbuecher" w:date="2022-10-13T12:27:00Z">
        <w:r w:rsidR="007C5CE8">
          <w:t>-</w:t>
        </w:r>
      </w:ins>
      <w:del w:id="457" w:author="Dorothee Klotzbuecher" w:date="2022-10-13T12:27:00Z">
        <w:r w:rsidR="00012905" w:rsidDel="007C5CE8">
          <w:delText xml:space="preserve"> </w:delText>
        </w:r>
      </w:del>
      <w:r w:rsidR="00012905">
        <w:t>Dateien erstellen kann.</w:t>
      </w:r>
    </w:p>
    <w:p w14:paraId="54B8C490" w14:textId="73C6E4FC" w:rsidR="003A705E" w:rsidRPr="003A705E" w:rsidRDefault="00FD44A2" w:rsidP="003A705E">
      <w:pPr>
        <w:pStyle w:val="berschrift2"/>
      </w:pPr>
      <w:bookmarkStart w:id="458" w:name="_Toc116909677"/>
      <w:r>
        <w:lastRenderedPageBreak/>
        <w:t>Aufgabe 2</w:t>
      </w:r>
      <w:bookmarkEnd w:id="458"/>
    </w:p>
    <w:p w14:paraId="030285C0" w14:textId="50B8FA6B" w:rsidR="00116604" w:rsidRDefault="00116604" w:rsidP="00116604">
      <w:pPr>
        <w:rPr>
          <w:rFonts w:eastAsiaTheme="minorEastAsia"/>
          <w:szCs w:val="24"/>
        </w:rPr>
      </w:pPr>
      <w:proofErr w:type="spellStart"/>
      <w:r>
        <w:t>Dockerisierung</w:t>
      </w:r>
      <w:proofErr w:type="spellEnd"/>
      <w:r>
        <w:t xml:space="preserve"> von </w:t>
      </w:r>
      <w:del w:id="459" w:author="Microsoft-Konto" w:date="2022-10-13T16:38:00Z">
        <w:r w:rsidDel="006F38A3">
          <w:delText>eDok</w:delText>
        </w:r>
      </w:del>
      <w:proofErr w:type="spellStart"/>
      <w:ins w:id="460" w:author="Microsoft-Konto" w:date="2022-10-13T16:50:00Z">
        <w:r w:rsidR="00C62A35">
          <w:rPr>
            <w:rFonts w:eastAsiaTheme="minorEastAsia"/>
            <w:szCs w:val="24"/>
          </w:rPr>
          <w:t>DokV</w:t>
        </w:r>
      </w:ins>
      <w:proofErr w:type="spellEnd"/>
    </w:p>
    <w:p w14:paraId="304B992D" w14:textId="77777777" w:rsidR="003A705E" w:rsidRPr="00116604" w:rsidRDefault="003A705E" w:rsidP="00116604"/>
    <w:p w14:paraId="1C5B7BCA" w14:textId="52270876" w:rsidR="00FD44A2" w:rsidRDefault="00481D73" w:rsidP="00FD44A2">
      <w:pPr>
        <w:pStyle w:val="berschrift3"/>
      </w:pPr>
      <w:bookmarkStart w:id="461" w:name="_Toc116909678"/>
      <w:r>
        <w:t>Aufgabenbeschreibung und Zielsetzung</w:t>
      </w:r>
      <w:bookmarkEnd w:id="461"/>
    </w:p>
    <w:p w14:paraId="43E853F3" w14:textId="0E6FED33" w:rsidR="00481D73" w:rsidRDefault="00C62A35" w:rsidP="00481D73">
      <w:proofErr w:type="spellStart"/>
      <w:ins w:id="462" w:author="Microsoft-Konto" w:date="2022-10-13T16:50:00Z">
        <w:r>
          <w:rPr>
            <w:rFonts w:eastAsiaTheme="minorEastAsia"/>
            <w:szCs w:val="24"/>
          </w:rPr>
          <w:t>DokV</w:t>
        </w:r>
        <w:proofErr w:type="spellEnd"/>
        <w:r>
          <w:t xml:space="preserve"> </w:t>
        </w:r>
      </w:ins>
      <w:del w:id="463" w:author="Microsoft-Konto" w:date="2022-10-13T16:28:00Z">
        <w:r w:rsidR="00116604" w:rsidDel="00123F32">
          <w:delText>Die Anwendung eDok</w:delText>
        </w:r>
      </w:del>
      <w:del w:id="464" w:author="Microsoft-Konto" w:date="2022-10-13T16:50:00Z">
        <w:r w:rsidR="00116604" w:rsidDel="00C62A35">
          <w:delText xml:space="preserve"> </w:delText>
        </w:r>
      </w:del>
      <w:r w:rsidR="00116604">
        <w:t xml:space="preserve">soll </w:t>
      </w:r>
      <w:proofErr w:type="spellStart"/>
      <w:r w:rsidR="00116604">
        <w:t>dockerisiert</w:t>
      </w:r>
      <w:proofErr w:type="spellEnd"/>
      <w:r w:rsidR="00116604">
        <w:t xml:space="preserve"> werden</w:t>
      </w:r>
      <w:r w:rsidR="00481D73">
        <w:t>, d.h. alle Module</w:t>
      </w:r>
      <w:r w:rsidR="00116604">
        <w:t>, bzw. deren Komponenten sollen</w:t>
      </w:r>
      <w:r w:rsidR="00481D73">
        <w:t xml:space="preserve"> in Docker Containern ausgeführt werden. </w:t>
      </w:r>
      <w:r w:rsidR="002438F8">
        <w:t>Auf die Datenbank trifft das schon zu</w:t>
      </w:r>
      <w:r w:rsidR="00407492">
        <w:t xml:space="preserve">, die restlichen </w:t>
      </w:r>
      <w:r w:rsidR="002438F8">
        <w:t>Komponenten</w:t>
      </w:r>
      <w:r w:rsidR="00407492">
        <w:t xml:space="preserve"> </w:t>
      </w:r>
      <w:r w:rsidR="00481D73">
        <w:t xml:space="preserve">laufen </w:t>
      </w:r>
      <w:r w:rsidR="00407492">
        <w:t>aber</w:t>
      </w:r>
      <w:r w:rsidR="00481D73">
        <w:t xml:space="preserve"> als </w:t>
      </w:r>
      <w:proofErr w:type="spellStart"/>
      <w:r w:rsidR="00481D73">
        <w:t>Webapps</w:t>
      </w:r>
      <w:proofErr w:type="spellEnd"/>
      <w:r w:rsidR="00481D73">
        <w:t xml:space="preserve"> in einem </w:t>
      </w:r>
      <w:proofErr w:type="spellStart"/>
      <w:r w:rsidR="00481D73">
        <w:t>Tomcat</w:t>
      </w:r>
      <w:proofErr w:type="spellEnd"/>
      <w:r w:rsidR="00481D73">
        <w:t xml:space="preserve"> Webserver, welcher direkt auf dem Zielsystem installiert ist. </w:t>
      </w:r>
      <w:r w:rsidR="00407492">
        <w:t xml:space="preserve">Die </w:t>
      </w:r>
      <w:r w:rsidR="002438F8">
        <w:t>Komponenten</w:t>
      </w:r>
      <w:r w:rsidR="00407492">
        <w:t xml:space="preserve"> sollen nach der Umstellung jeweils in einem eigenen Docker</w:t>
      </w:r>
      <w:ins w:id="465" w:author="Dorothee Klotzbuecher" w:date="2022-10-14T07:56:00Z">
        <w:r w:rsidR="00D35F73">
          <w:t xml:space="preserve"> C</w:t>
        </w:r>
      </w:ins>
      <w:del w:id="466" w:author="Dorothee Klotzbuecher" w:date="2022-10-14T07:56:00Z">
        <w:r w:rsidR="00407492" w:rsidDel="00D35F73">
          <w:delText>c</w:delText>
        </w:r>
      </w:del>
      <w:r w:rsidR="00407492">
        <w:t xml:space="preserve">ontainer ausgeführt werden, in welchen wieder ein </w:t>
      </w:r>
      <w:proofErr w:type="spellStart"/>
      <w:r w:rsidR="00407492">
        <w:t>Tomcat</w:t>
      </w:r>
      <w:proofErr w:type="spellEnd"/>
      <w:r w:rsidR="00407492">
        <w:t xml:space="preserve"> Webserver läuft. </w:t>
      </w:r>
      <w:r w:rsidR="00DC50B5">
        <w:t xml:space="preserve">Des Weiteren sollen </w:t>
      </w:r>
      <w:del w:id="467" w:author="Dorothee Klotzbuecher" w:date="2022-10-13T12:28:00Z">
        <w:r w:rsidR="00DC50B5" w:rsidDel="007C5CE8">
          <w:delText xml:space="preserve">sich </w:delText>
        </w:r>
      </w:del>
      <w:r w:rsidR="00DC50B5">
        <w:t xml:space="preserve">Images der einzelnen Container über einen einzelnen Befehl mittels Docker </w:t>
      </w:r>
      <w:proofErr w:type="spellStart"/>
      <w:r w:rsidR="00DC50B5">
        <w:t>Compose</w:t>
      </w:r>
      <w:proofErr w:type="spellEnd"/>
      <w:r w:rsidR="00DC50B5">
        <w:t xml:space="preserve"> gestartet werden können. </w:t>
      </w:r>
      <w:r w:rsidR="006F7833">
        <w:t>Die automatisierte Test-Pipeline soll wie zuvor funktionieren.</w:t>
      </w:r>
    </w:p>
    <w:p w14:paraId="5F40101D" w14:textId="77777777" w:rsidR="003A705E" w:rsidRPr="00481D73" w:rsidRDefault="003A705E" w:rsidP="00481D73"/>
    <w:p w14:paraId="7CA8C753" w14:textId="660814E0" w:rsidR="00FD44A2" w:rsidRDefault="00481D73" w:rsidP="00FD44A2">
      <w:pPr>
        <w:pStyle w:val="berschrift3"/>
      </w:pPr>
      <w:bookmarkStart w:id="468" w:name="_Toc116909679"/>
      <w:r>
        <w:t>Theoretische Grundlagen</w:t>
      </w:r>
      <w:bookmarkEnd w:id="468"/>
    </w:p>
    <w:p w14:paraId="23313216" w14:textId="09E84B91" w:rsidR="00160AA2" w:rsidRDefault="00614680" w:rsidP="002438F8">
      <w:r>
        <w:t>Um einen Container zu starten</w:t>
      </w:r>
      <w:ins w:id="469" w:author="Dorothee Klotzbuecher" w:date="2022-10-13T12:28:00Z">
        <w:r w:rsidR="007C5CE8">
          <w:t>,</w:t>
        </w:r>
      </w:ins>
      <w:r>
        <w:t xml:space="preserve"> wird</w:t>
      </w:r>
      <w:r w:rsidR="00116604">
        <w:t xml:space="preserve"> ein</w:t>
      </w:r>
      <w:r>
        <w:t xml:space="preserve"> </w:t>
      </w:r>
      <w:r w:rsidR="002438F8">
        <w:t>Image</w:t>
      </w:r>
      <w:r>
        <w:t xml:space="preserve"> benötigt</w:t>
      </w:r>
      <w:r w:rsidR="00474B6A">
        <w:t xml:space="preserve">, welches die von </w:t>
      </w:r>
      <w:del w:id="470" w:author="Microsoft-Konto" w:date="2022-10-13T16:38:00Z">
        <w:r w:rsidR="00474B6A" w:rsidDel="006F38A3">
          <w:delText xml:space="preserve">eDok </w:delText>
        </w:r>
      </w:del>
      <w:proofErr w:type="spellStart"/>
      <w:ins w:id="471" w:author="Microsoft-Konto" w:date="2022-10-13T16:51:00Z">
        <w:r w:rsidR="00C62A35">
          <w:rPr>
            <w:rFonts w:eastAsiaTheme="minorEastAsia"/>
            <w:szCs w:val="24"/>
          </w:rPr>
          <w:t>DokV</w:t>
        </w:r>
        <w:proofErr w:type="spellEnd"/>
        <w:r w:rsidR="00C62A35">
          <w:t xml:space="preserve"> </w:t>
        </w:r>
      </w:ins>
      <w:r w:rsidR="00474B6A">
        <w:t xml:space="preserve">verwendete JVM </w:t>
      </w:r>
      <w:proofErr w:type="spellStart"/>
      <w:r w:rsidR="00474B6A">
        <w:t>Adoptium</w:t>
      </w:r>
      <w:proofErr w:type="spellEnd"/>
      <w:del w:id="472" w:author="Dorothee Klotzbuecher" w:date="2022-10-13T12:28:00Z">
        <w:r w:rsidR="00474B6A" w:rsidDel="007C5CE8">
          <w:delText>,</w:delText>
        </w:r>
      </w:del>
      <w:r w:rsidR="00474B6A">
        <w:t xml:space="preserve"> sowie einen </w:t>
      </w:r>
      <w:proofErr w:type="spellStart"/>
      <w:r w:rsidR="00474B6A">
        <w:t>Tomcat</w:t>
      </w:r>
      <w:proofErr w:type="spellEnd"/>
      <w:r w:rsidR="00474B6A">
        <w:t xml:space="preserve"> Webserver enthält. Mit diesem Image können dann beliebig viele Container gestartet werden. </w:t>
      </w:r>
      <w:r w:rsidR="00F11FFB">
        <w:t xml:space="preserve">Das fertige Image </w:t>
      </w:r>
      <w:r w:rsidR="00546EE1">
        <w:t>w</w:t>
      </w:r>
      <w:r w:rsidR="00F11FFB">
        <w:t>ird</w:t>
      </w:r>
      <w:r w:rsidR="00546EE1">
        <w:t xml:space="preserve"> in </w:t>
      </w:r>
      <w:r w:rsidR="003A2058">
        <w:t>die</w:t>
      </w:r>
      <w:r w:rsidR="00546EE1">
        <w:t xml:space="preserve"> Docker Registry </w:t>
      </w:r>
      <w:proofErr w:type="spellStart"/>
      <w:r w:rsidR="00116604">
        <w:t>gepushed</w:t>
      </w:r>
      <w:proofErr w:type="spellEnd"/>
      <w:r w:rsidR="00546EE1">
        <w:t>.</w:t>
      </w:r>
      <w:r w:rsidR="00116604">
        <w:t xml:space="preserve"> Aus dieser wird dann das Image „</w:t>
      </w:r>
      <w:proofErr w:type="spellStart"/>
      <w:r w:rsidR="00116604">
        <w:t>gepulled</w:t>
      </w:r>
      <w:proofErr w:type="spellEnd"/>
      <w:r w:rsidR="00116604">
        <w:t>“</w:t>
      </w:r>
      <w:ins w:id="473" w:author="Dorothee Klotzbuecher" w:date="2022-10-13T12:29:00Z">
        <w:r w:rsidR="007C5CE8">
          <w:t>,</w:t>
        </w:r>
      </w:ins>
      <w:r w:rsidR="00546EE1">
        <w:t xml:space="preserve"> wenn ein </w:t>
      </w:r>
      <w:r w:rsidR="00F11FFB">
        <w:t>Container gestartet werden soll.</w:t>
      </w:r>
      <w:r w:rsidR="00546EE1">
        <w:t xml:space="preserve"> </w:t>
      </w:r>
    </w:p>
    <w:p w14:paraId="23CCDA5B" w14:textId="74BBCD07" w:rsidR="006811EF" w:rsidRDefault="006811EF" w:rsidP="002438F8">
      <w:r>
        <w:t xml:space="preserve">Docker </w:t>
      </w:r>
      <w:proofErr w:type="spellStart"/>
      <w:r>
        <w:t>Compose</w:t>
      </w:r>
      <w:proofErr w:type="spellEnd"/>
      <w:r>
        <w:t xml:space="preserve"> ist ein Tool</w:t>
      </w:r>
      <w:r w:rsidR="00852D59">
        <w:t>, das</w:t>
      </w:r>
      <w:r>
        <w:t xml:space="preserve"> darauf ausgelegt ist</w:t>
      </w:r>
      <w:ins w:id="474" w:author="Dorothee Klotzbuecher" w:date="2022-10-13T12:29:00Z">
        <w:r w:rsidR="007C5CE8">
          <w:t>,</w:t>
        </w:r>
      </w:ins>
      <w:r>
        <w:t xml:space="preserve"> eine Anwendung zu starten</w:t>
      </w:r>
      <w:ins w:id="475" w:author="Dorothee Klotzbuecher" w:date="2022-10-13T12:29:00Z">
        <w:r w:rsidR="007C5CE8">
          <w:t>,</w:t>
        </w:r>
      </w:ins>
      <w:r>
        <w:t xml:space="preserve"> die aus mehreren Docker Containern besteht. In einer .</w:t>
      </w:r>
      <w:proofErr w:type="spellStart"/>
      <w:r>
        <w:t>yaml</w:t>
      </w:r>
      <w:proofErr w:type="spellEnd"/>
      <w:r>
        <w:t>-Datei wird dazu für jeden Container ein Service definiert,</w:t>
      </w:r>
      <w:r w:rsidR="00296E1B">
        <w:t xml:space="preserve"> der neben dem zu s</w:t>
      </w:r>
      <w:r>
        <w:t>tartenden Image alle</w:t>
      </w:r>
      <w:r w:rsidR="00296E1B">
        <w:t xml:space="preserve"> wichtigen Einstellungen enthält. </w:t>
      </w:r>
    </w:p>
    <w:p w14:paraId="2A39A384" w14:textId="6FA1E784" w:rsidR="0007095F" w:rsidRDefault="0007095F" w:rsidP="002438F8">
      <w:r>
        <w:t xml:space="preserve">Jenkins ist eine webbasierte CI Software, die bei </w:t>
      </w:r>
      <w:del w:id="476" w:author="Microsoft-Konto" w:date="2022-10-13T16:29:00Z">
        <w:r w:rsidDel="00123F32">
          <w:delText xml:space="preserve">eDok </w:delText>
        </w:r>
      </w:del>
      <w:ins w:id="477" w:author="Microsoft-Konto" w:date="2022-10-13T16:29:00Z">
        <w:r w:rsidR="00123F32">
          <w:t xml:space="preserve">beiden Projekten </w:t>
        </w:r>
      </w:ins>
      <w:r>
        <w:t xml:space="preserve">zum Starten der Test-Pipeline eingesetzt wird. In dem sog. </w:t>
      </w:r>
      <w:proofErr w:type="spellStart"/>
      <w:r>
        <w:t>Jenkinsfile</w:t>
      </w:r>
      <w:proofErr w:type="spellEnd"/>
      <w:r>
        <w:t xml:space="preserve"> wird beschrieben</w:t>
      </w:r>
      <w:ins w:id="478" w:author="Dorothee Klotzbuecher" w:date="2022-10-13T12:29:00Z">
        <w:r w:rsidR="007C5CE8">
          <w:t>,</w:t>
        </w:r>
      </w:ins>
      <w:r>
        <w:t xml:space="preserve"> wie das Projekt auf den </w:t>
      </w:r>
      <w:ins w:id="479" w:author="Microsoft-Konto" w:date="2022-10-13T16:26:00Z">
        <w:r w:rsidR="00123F32">
          <w:t>Virtuellen Test-Maschinen (Test-VMs)</w:t>
        </w:r>
      </w:ins>
      <w:del w:id="480" w:author="Microsoft-Konto" w:date="2022-10-13T16:26:00Z">
        <w:r w:rsidDel="00123F32">
          <w:delText>Test</w:delText>
        </w:r>
      </w:del>
      <w:ins w:id="481" w:author="Dorothee Klotzbuecher" w:date="2022-10-13T12:29:00Z">
        <w:del w:id="482" w:author="Microsoft-Konto" w:date="2022-10-13T16:26:00Z">
          <w:r w:rsidR="007C5CE8" w:rsidDel="00123F32">
            <w:delText>-</w:delText>
          </w:r>
        </w:del>
      </w:ins>
      <w:commentRangeStart w:id="483"/>
      <w:commentRangeStart w:id="484"/>
      <w:del w:id="485" w:author="Dorothee Klotzbuecher" w:date="2022-10-13T12:29:00Z">
        <w:r w:rsidDel="007C5CE8">
          <w:delText xml:space="preserve"> </w:delText>
        </w:r>
      </w:del>
      <w:del w:id="486" w:author="Microsoft-Konto" w:date="2022-10-13T16:26:00Z">
        <w:r w:rsidDel="00123F32">
          <w:delText>VM</w:delText>
        </w:r>
        <w:commentRangeEnd w:id="483"/>
        <w:r w:rsidR="007C5CE8" w:rsidDel="00123F32">
          <w:rPr>
            <w:rStyle w:val="Kommentarzeichen"/>
          </w:rPr>
          <w:commentReference w:id="483"/>
        </w:r>
      </w:del>
      <w:commentRangeEnd w:id="484"/>
      <w:r w:rsidR="00123F32">
        <w:rPr>
          <w:rStyle w:val="Kommentarzeichen"/>
        </w:rPr>
        <w:commentReference w:id="484"/>
      </w:r>
      <w:del w:id="487" w:author="Microsoft-Konto" w:date="2022-10-13T16:26:00Z">
        <w:r w:rsidDel="00123F32">
          <w:delText>s</w:delText>
        </w:r>
      </w:del>
      <w:r>
        <w:t xml:space="preserve"> gebaut und wie die einzelnen Pipeline Stages ausgeführt werden sollen.</w:t>
      </w:r>
    </w:p>
    <w:p w14:paraId="4F201AAD" w14:textId="357C41BD" w:rsidR="0007095F" w:rsidRDefault="0007095F" w:rsidP="0007095F">
      <w:r>
        <w:t xml:space="preserve">Da bei jedem </w:t>
      </w:r>
      <w:proofErr w:type="spellStart"/>
      <w:r>
        <w:t>Git</w:t>
      </w:r>
      <w:proofErr w:type="spellEnd"/>
      <w:r>
        <w:t xml:space="preserve">-Push eine </w:t>
      </w:r>
      <w:del w:id="488" w:author="Dorothee Klotzbuecher" w:date="2022-10-13T12:30:00Z">
        <w:r w:rsidDel="007C5CE8">
          <w:delText xml:space="preserve">Test </w:delText>
        </w:r>
      </w:del>
      <w:ins w:id="489" w:author="Dorothee Klotzbuecher" w:date="2022-10-13T12:30:00Z">
        <w:r w:rsidR="007C5CE8">
          <w:t>Test-</w:t>
        </w:r>
      </w:ins>
      <w:r>
        <w:t xml:space="preserve">Pipeline läuft, muss außerdem der automatisierte Startup der Anwendung auf den </w:t>
      </w:r>
      <w:del w:id="490" w:author="Dorothee Klotzbuecher" w:date="2022-10-13T12:30:00Z">
        <w:r w:rsidDel="007C5CE8">
          <w:delText xml:space="preserve">Test </w:delText>
        </w:r>
      </w:del>
      <w:ins w:id="491" w:author="Dorothee Klotzbuecher" w:date="2022-10-13T12:30:00Z">
        <w:r w:rsidR="007C5CE8">
          <w:t>Test-</w:t>
        </w:r>
      </w:ins>
      <w:r>
        <w:t xml:space="preserve">VMs angepasst werden. Dazu wird das Automatisierungswerkzeug </w:t>
      </w:r>
      <w:proofErr w:type="spellStart"/>
      <w:r>
        <w:t>Ansible</w:t>
      </w:r>
      <w:proofErr w:type="spellEnd"/>
      <w:r>
        <w:t xml:space="preserve"> verwendet. In dem sog. </w:t>
      </w:r>
      <w:proofErr w:type="spellStart"/>
      <w:r>
        <w:t>Playbook</w:t>
      </w:r>
      <w:proofErr w:type="spellEnd"/>
      <w:r>
        <w:t xml:space="preserve"> kann dort beschrieben werden wie ein System aussehen muss, damit z.B. eine Webanwendung darauf gestartet werden kann. </w:t>
      </w:r>
      <w:proofErr w:type="spellStart"/>
      <w:r w:rsidR="0070716E">
        <w:t>Ansible</w:t>
      </w:r>
      <w:proofErr w:type="spellEnd"/>
      <w:r w:rsidR="0070716E">
        <w:t xml:space="preserve"> muss lediglich auf der verwaltenden Maschine installiert sein und führt die gewünschten Anweisungen dann per </w:t>
      </w:r>
      <w:ins w:id="492" w:author="Microsoft-Konto" w:date="2022-10-13T17:19:00Z">
        <w:r w:rsidR="00BC313B">
          <w:t>Secure Shell (</w:t>
        </w:r>
      </w:ins>
      <w:proofErr w:type="spellStart"/>
      <w:r w:rsidR="0070716E">
        <w:t>ssh</w:t>
      </w:r>
      <w:proofErr w:type="spellEnd"/>
      <w:ins w:id="493" w:author="Microsoft-Konto" w:date="2022-10-13T17:19:00Z">
        <w:r w:rsidR="00BC313B">
          <w:t>)</w:t>
        </w:r>
      </w:ins>
      <w:r w:rsidR="0070716E">
        <w:t xml:space="preserve"> auf dem Zielsystem aus. </w:t>
      </w:r>
      <w:r>
        <w:t>So werden automatisiert Verzeichnisse erstellt</w:t>
      </w:r>
      <w:ins w:id="494" w:author="Dorothee Klotzbuecher" w:date="2022-10-13T12:31:00Z">
        <w:r w:rsidR="00F45B9D">
          <w:t>,</w:t>
        </w:r>
      </w:ins>
      <w:r>
        <w:t xml:space="preserve"> in denen Daten gespeichert</w:t>
      </w:r>
      <w:del w:id="495" w:author="Dorothee Klotzbuecher" w:date="2022-10-13T12:31:00Z">
        <w:r w:rsidDel="00F45B9D">
          <w:delText xml:space="preserve"> werden sollen</w:delText>
        </w:r>
      </w:del>
      <w:r>
        <w:t>, Konfigurationsdateien an die vorgesehenen Stellen kopiert oder benötigte Prozesse durch z.B. Shell Befehle gestartet</w:t>
      </w:r>
      <w:ins w:id="496" w:author="Dorothee Klotzbuecher" w:date="2022-10-13T12:31:00Z">
        <w:r w:rsidR="00F45B9D" w:rsidRPr="00F45B9D">
          <w:t xml:space="preserve"> </w:t>
        </w:r>
        <w:r w:rsidR="00F45B9D">
          <w:t>werden sollen</w:t>
        </w:r>
      </w:ins>
      <w:r>
        <w:t xml:space="preserve">. Auch </w:t>
      </w:r>
      <w:r w:rsidR="003A2058">
        <w:t>das</w:t>
      </w:r>
      <w:r>
        <w:t xml:space="preserve"> </w:t>
      </w:r>
      <w:r w:rsidR="003A2058">
        <w:t>Aufräumen</w:t>
      </w:r>
      <w:r>
        <w:t xml:space="preserve"> von eventuell angefallen</w:t>
      </w:r>
      <w:ins w:id="497" w:author="Dorothee Klotzbuecher" w:date="2022-10-13T12:31:00Z">
        <w:r w:rsidR="00F45B9D">
          <w:t>en</w:t>
        </w:r>
      </w:ins>
      <w:r>
        <w:t xml:space="preserve"> Testdaten </w:t>
      </w:r>
      <w:r>
        <w:lastRenderedPageBreak/>
        <w:t xml:space="preserve">kann durch </w:t>
      </w:r>
      <w:proofErr w:type="spellStart"/>
      <w:r>
        <w:t>Ansible</w:t>
      </w:r>
      <w:proofErr w:type="spellEnd"/>
      <w:r>
        <w:t xml:space="preserve"> vorgenommen werden. So wird sichergestellt, dass jeder Testdurchlauf auf derselben Grundlage erfolgt und reproduzierbar ist.</w:t>
      </w:r>
      <w:r w:rsidR="00861183">
        <w:t xml:space="preserve"> </w:t>
      </w:r>
    </w:p>
    <w:p w14:paraId="62AAD7A7" w14:textId="77777777" w:rsidR="0007095F" w:rsidRPr="002438F8" w:rsidRDefault="0007095F" w:rsidP="002438F8"/>
    <w:p w14:paraId="71F3BE46" w14:textId="3C1E1FC9" w:rsidR="00FD44A2" w:rsidRDefault="00481D73" w:rsidP="00FD44A2">
      <w:pPr>
        <w:pStyle w:val="berschrift3"/>
      </w:pPr>
      <w:bookmarkStart w:id="498" w:name="_Toc116909680"/>
      <w:r>
        <w:t>Realisierung</w:t>
      </w:r>
      <w:bookmarkEnd w:id="498"/>
    </w:p>
    <w:p w14:paraId="3D10689D" w14:textId="2949BF0E" w:rsidR="00861183" w:rsidRDefault="00861183" w:rsidP="00861183">
      <w:r>
        <w:t xml:space="preserve">Für das Bauen der Images verwenden wir </w:t>
      </w:r>
      <w:proofErr w:type="spellStart"/>
      <w:r>
        <w:t>Paketo</w:t>
      </w:r>
      <w:proofErr w:type="spellEnd"/>
      <w:r>
        <w:t xml:space="preserve"> </w:t>
      </w:r>
      <w:proofErr w:type="spellStart"/>
      <w:r>
        <w:t>Buildpacks</w:t>
      </w:r>
      <w:proofErr w:type="spellEnd"/>
      <w:r>
        <w:t>.</w:t>
      </w:r>
      <w:r w:rsidR="008D56BB">
        <w:t xml:space="preserve"> In einem Shell Skript</w:t>
      </w:r>
      <w:r w:rsidR="0061150D">
        <w:t xml:space="preserve"> wird </w:t>
      </w:r>
      <w:proofErr w:type="spellStart"/>
      <w:r w:rsidR="0061150D">
        <w:t>Paketo</w:t>
      </w:r>
      <w:proofErr w:type="spellEnd"/>
      <w:r w:rsidR="0061150D">
        <w:t xml:space="preserve"> ausgeführt. Dabei wird angegeben, wo sich das von Maven erstell</w:t>
      </w:r>
      <w:r w:rsidR="007930C5">
        <w:t>t</w:t>
      </w:r>
      <w:r w:rsidR="0061150D">
        <w:t xml:space="preserve">e WAR-Archiv befindet und welche </w:t>
      </w:r>
      <w:proofErr w:type="spellStart"/>
      <w:r w:rsidR="0061150D">
        <w:t>Buildpacks</w:t>
      </w:r>
      <w:proofErr w:type="spellEnd"/>
      <w:r w:rsidR="0061150D">
        <w:t xml:space="preserve"> verwendet werden sollen, so dass im fertigen Image </w:t>
      </w:r>
      <w:proofErr w:type="spellStart"/>
      <w:r w:rsidR="0061150D">
        <w:t>Tomcat</w:t>
      </w:r>
      <w:proofErr w:type="spellEnd"/>
      <w:r w:rsidR="0061150D">
        <w:t xml:space="preserve"> und die JVM </w:t>
      </w:r>
      <w:proofErr w:type="spellStart"/>
      <w:r w:rsidR="0061150D">
        <w:t>Adoptium</w:t>
      </w:r>
      <w:proofErr w:type="spellEnd"/>
      <w:r w:rsidR="0061150D">
        <w:t xml:space="preserve"> vorhanden sind.</w:t>
      </w:r>
      <w:r w:rsidR="00546EE1">
        <w:t xml:space="preserve"> Außerdem werden einige Konfigurationsdateien vom </w:t>
      </w:r>
      <w:proofErr w:type="spellStart"/>
      <w:r w:rsidR="00546EE1">
        <w:t>Build</w:t>
      </w:r>
      <w:proofErr w:type="spellEnd"/>
      <w:r w:rsidR="00546EE1">
        <w:t xml:space="preserve"> ausgeschlossen</w:t>
      </w:r>
      <w:ins w:id="499" w:author="Dorothee Klotzbuecher" w:date="2022-10-13T12:34:00Z">
        <w:r w:rsidR="00F45B9D">
          <w:t>,</w:t>
        </w:r>
      </w:ins>
      <w:r w:rsidR="002A726F">
        <w:t xml:space="preserve"> die</w:t>
      </w:r>
      <w:r w:rsidR="00546EE1">
        <w:t xml:space="preserve"> </w:t>
      </w:r>
      <w:r w:rsidR="002A726F">
        <w:t>nicht f</w:t>
      </w:r>
      <w:r w:rsidR="00546EE1">
        <w:t>ür den Produktiv</w:t>
      </w:r>
      <w:r w:rsidR="002A726F">
        <w:t>-oder Test-</w:t>
      </w:r>
      <w:r w:rsidR="00546EE1">
        <w:t>Betrieb notwendig sind</w:t>
      </w:r>
      <w:r w:rsidR="002A726F">
        <w:t>. Ist das Image erfolgreich erstellt</w:t>
      </w:r>
      <w:ins w:id="500" w:author="Dorothee Klotzbuecher" w:date="2022-10-13T12:34:00Z">
        <w:r w:rsidR="00F45B9D">
          <w:t>,</w:t>
        </w:r>
      </w:ins>
      <w:r w:rsidR="002A726F">
        <w:t xml:space="preserve"> soll es zunächst  lokal eingebunden werden. Dafür wird die </w:t>
      </w:r>
      <w:proofErr w:type="spellStart"/>
      <w:r w:rsidR="002A726F">
        <w:t>docker-compose.yaml</w:t>
      </w:r>
      <w:proofErr w:type="spellEnd"/>
      <w:r w:rsidR="002A726F">
        <w:t>, die bisher nur die Datenbank als Container startet</w:t>
      </w:r>
      <w:r w:rsidR="00730982">
        <w:t>,</w:t>
      </w:r>
      <w:r w:rsidR="002A726F">
        <w:t xml:space="preserve"> um </w:t>
      </w:r>
      <w:r w:rsidR="007930C5">
        <w:t>weitere</w:t>
      </w:r>
      <w:r w:rsidR="002A726F">
        <w:t xml:space="preserve"> Service</w:t>
      </w:r>
      <w:r w:rsidR="007930C5">
        <w:t>s</w:t>
      </w:r>
      <w:r w:rsidR="002A726F">
        <w:t xml:space="preserve"> erweitert.</w:t>
      </w:r>
      <w:r w:rsidR="00D509DC">
        <w:t xml:space="preserve"> Hier wird</w:t>
      </w:r>
      <w:r w:rsidR="007930C5">
        <w:t xml:space="preserve"> unter anderem</w:t>
      </w:r>
      <w:r w:rsidR="00D509DC">
        <w:t xml:space="preserve"> das Image angegeben, aus dem der Container erstellt werden soll. </w:t>
      </w:r>
      <w:r w:rsidR="0073259B">
        <w:t>Abbildung 6 zeigt den Anfang der Konfiguration des Containers</w:t>
      </w:r>
      <w:ins w:id="501" w:author="Microsoft-Konto" w:date="2022-10-13T16:29:00Z">
        <w:r w:rsidR="00123F32">
          <w:t xml:space="preserve"> </w:t>
        </w:r>
      </w:ins>
      <w:proofErr w:type="spellStart"/>
      <w:ins w:id="502" w:author="Microsoft-Konto" w:date="2022-10-13T16:52:00Z">
        <w:r w:rsidR="00C62A35">
          <w:rPr>
            <w:rFonts w:eastAsiaTheme="minorEastAsia"/>
            <w:szCs w:val="24"/>
          </w:rPr>
          <w:t>DokV</w:t>
        </w:r>
      </w:ins>
      <w:del w:id="503" w:author="Microsoft-Konto" w:date="2022-10-13T16:29:00Z">
        <w:r w:rsidR="0073259B" w:rsidDel="00123F32">
          <w:delText xml:space="preserve"> edok</w:delText>
        </w:r>
      </w:del>
      <w:r w:rsidR="0073259B">
        <w:t>-informationsdienst</w:t>
      </w:r>
      <w:proofErr w:type="spellEnd"/>
      <w:r w:rsidR="0073259B">
        <w:t xml:space="preserve">. </w:t>
      </w:r>
      <w:r w:rsidR="00D509DC">
        <w:t>Die Platzhalter in der Form</w:t>
      </w:r>
      <w:r w:rsidR="002A726F">
        <w:t xml:space="preserve"> </w:t>
      </w:r>
      <w:r w:rsidR="00D509DC">
        <w:t>„${}“ werden mit D</w:t>
      </w:r>
      <w:r w:rsidR="003B617E">
        <w:t>aten aus der .</w:t>
      </w:r>
      <w:proofErr w:type="spellStart"/>
      <w:r w:rsidR="003B617E">
        <w:t>env</w:t>
      </w:r>
      <w:proofErr w:type="spellEnd"/>
      <w:r w:rsidR="003B617E">
        <w:t xml:space="preserve"> Datei ersetzt.</w:t>
      </w:r>
      <w:r w:rsidR="00D509DC">
        <w:t xml:space="preserve"> </w:t>
      </w:r>
      <w:r w:rsidR="003B617E">
        <w:t>Dabei ist „.</w:t>
      </w:r>
      <w:proofErr w:type="spellStart"/>
      <w:r w:rsidR="003B617E">
        <w:t>env</w:t>
      </w:r>
      <w:proofErr w:type="spellEnd"/>
      <w:r w:rsidR="003B617E">
        <w:t>“ der Name</w:t>
      </w:r>
      <w:r w:rsidR="00D509DC">
        <w:t xml:space="preserve">, nachdem Docker </w:t>
      </w:r>
      <w:proofErr w:type="spellStart"/>
      <w:r w:rsidR="00D509DC">
        <w:t>Compose</w:t>
      </w:r>
      <w:proofErr w:type="spellEnd"/>
      <w:r w:rsidR="00D509DC">
        <w:t xml:space="preserve"> </w:t>
      </w:r>
      <w:proofErr w:type="spellStart"/>
      <w:r w:rsidR="00D509DC">
        <w:t>default</w:t>
      </w:r>
      <w:del w:id="504" w:author="Dorothee Klotzbuecher" w:date="2022-10-13T12:34:00Z">
        <w:r w:rsidR="00D509DC" w:rsidDel="00F45B9D">
          <w:delText xml:space="preserve"> </w:delText>
        </w:r>
      </w:del>
      <w:r w:rsidR="00D509DC">
        <w:t>mäßig</w:t>
      </w:r>
      <w:proofErr w:type="spellEnd"/>
      <w:r w:rsidR="00D509DC">
        <w:t xml:space="preserve"> sucht</w:t>
      </w:r>
      <w:r w:rsidR="00136301">
        <w:t>,</w:t>
      </w:r>
      <w:r w:rsidR="00D509DC">
        <w:t xml:space="preserve"> um Platzhalter zu ersetzen. </w:t>
      </w:r>
      <w:r w:rsidR="00CE4D69">
        <w:t>In dieser Datei stehen pro Zeile ein Platzhalter und der Wert</w:t>
      </w:r>
      <w:ins w:id="505" w:author="Dorothee Klotzbuecher" w:date="2022-10-13T12:35:00Z">
        <w:r w:rsidR="00F45B9D">
          <w:t>,</w:t>
        </w:r>
      </w:ins>
      <w:r w:rsidR="00CE4D69">
        <w:t xml:space="preserve"> durch den dieser ersetzt werden soll. Der Zwischenschritt über die Platzhalter ist nicht notwendig, erleichtert aber das ändern der Werte, da diese alle an einem Platz stehen, statt überall über die Docker-</w:t>
      </w:r>
      <w:proofErr w:type="spellStart"/>
      <w:r w:rsidR="00CE4D69">
        <w:t>Compose</w:t>
      </w:r>
      <w:proofErr w:type="spellEnd"/>
      <w:r w:rsidR="00CE4D69">
        <w:t xml:space="preserve"> Datei verteilt zu sein.</w:t>
      </w:r>
    </w:p>
    <w:p w14:paraId="4D47069D" w14:textId="1C84CF00" w:rsidR="0073259B" w:rsidRDefault="0073259B" w:rsidP="0073259B">
      <w:pPr>
        <w:keepNext/>
      </w:pPr>
      <w:del w:id="506" w:author="Microsoft-Konto" w:date="2022-10-16T12:39:00Z">
        <w:r w:rsidRPr="0073259B" w:rsidDel="00BD34B3">
          <w:rPr>
            <w:noProof/>
            <w:lang w:eastAsia="de-DE"/>
          </w:rPr>
          <w:drawing>
            <wp:inline distT="0" distB="0" distL="0" distR="0" wp14:anchorId="5B5C4C9E" wp14:editId="18CBE1C2">
              <wp:extent cx="4533900" cy="1547406"/>
              <wp:effectExtent l="0" t="0" r="0" b="0"/>
              <wp:docPr id="10" name="Grafik 10" descr="D:\Studium\PSS\BerichtBilder\Docker-Compose-Ue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tudium\PSS\BerichtBilder\Docker-Compose-Uebersich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7192" cy="1565594"/>
                      </a:xfrm>
                      <a:prstGeom prst="rect">
                        <a:avLst/>
                      </a:prstGeom>
                      <a:noFill/>
                      <a:ln>
                        <a:noFill/>
                      </a:ln>
                    </pic:spPr>
                  </pic:pic>
                </a:graphicData>
              </a:graphic>
            </wp:inline>
          </w:drawing>
        </w:r>
      </w:del>
      <w:ins w:id="507" w:author="Microsoft-Konto" w:date="2022-10-16T12:39:00Z">
        <w:r w:rsidR="00BD34B3" w:rsidRPr="00BD34B3">
          <w:rPr>
            <w:noProof/>
            <w:lang w:eastAsia="de-DE"/>
          </w:rPr>
          <w:drawing>
            <wp:inline distT="0" distB="0" distL="0" distR="0" wp14:anchorId="606B60A2" wp14:editId="22E3E995">
              <wp:extent cx="5589905" cy="1908175"/>
              <wp:effectExtent l="0" t="0" r="0" b="0"/>
              <wp:docPr id="20" name="Grafik 20" descr="G:\Studium\PSS\BerichtBilder\DockerComposeUe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tudium\PSS\BerichtBilder\DockerComposeUebersic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9905" cy="1908175"/>
                      </a:xfrm>
                      <a:prstGeom prst="rect">
                        <a:avLst/>
                      </a:prstGeom>
                      <a:noFill/>
                      <a:ln>
                        <a:noFill/>
                      </a:ln>
                    </pic:spPr>
                  </pic:pic>
                </a:graphicData>
              </a:graphic>
            </wp:inline>
          </w:drawing>
        </w:r>
      </w:ins>
    </w:p>
    <w:p w14:paraId="14FEAA01" w14:textId="2F5777E4" w:rsidR="0073259B" w:rsidRPr="00D509DC" w:rsidRDefault="0073259B" w:rsidP="0073259B">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1E0750">
        <w:rPr>
          <w:noProof/>
        </w:rPr>
        <w:t>7</w:t>
      </w:r>
      <w:r w:rsidR="00481A29">
        <w:rPr>
          <w:noProof/>
        </w:rPr>
        <w:fldChar w:fldCharType="end"/>
      </w:r>
      <w:r>
        <w:t xml:space="preserve"> Ausschnitt aus der Datei </w:t>
      </w:r>
      <w:proofErr w:type="spellStart"/>
      <w:r>
        <w:t>docker-compose-yaml</w:t>
      </w:r>
      <w:proofErr w:type="spellEnd"/>
    </w:p>
    <w:p w14:paraId="348AE15E" w14:textId="01AD4A44" w:rsidR="00F11FFB" w:rsidRDefault="00EC5CE2" w:rsidP="00F11FFB">
      <w:pPr>
        <w:rPr>
          <w:b/>
        </w:rPr>
      </w:pPr>
      <w:r>
        <w:t>Ein</w:t>
      </w:r>
      <w:r w:rsidR="00CE4D69">
        <w:t xml:space="preserve"> Image ist schreibgeschützt,</w:t>
      </w:r>
      <w:r w:rsidR="00F11FFB">
        <w:t xml:space="preserve"> ein Container kann darin</w:t>
      </w:r>
      <w:r w:rsidR="00CE4D69">
        <w:t xml:space="preserve"> also</w:t>
      </w:r>
      <w:r w:rsidR="00F11FFB">
        <w:t xml:space="preserve"> keine Daten speichern. Stoppt und löscht man einen laufenden Container</w:t>
      </w:r>
      <w:r w:rsidR="00136301">
        <w:t>,</w:t>
      </w:r>
      <w:r w:rsidR="00F11FFB">
        <w:t xml:space="preserve"> so gehen ins Dateisystem geschriebene Daten wie z.B. Log</w:t>
      </w:r>
      <w:ins w:id="508" w:author="Microsoft-Konto" w:date="2022-10-13T17:21:00Z">
        <w:r w:rsidR="00BC313B">
          <w:t>dateien</w:t>
        </w:r>
      </w:ins>
      <w:r w:rsidR="00F11FFB">
        <w:t xml:space="preserve"> </w:t>
      </w:r>
      <w:del w:id="509" w:author="Microsoft-Konto" w:date="2022-10-13T17:21:00Z">
        <w:r w:rsidR="00F11FFB" w:rsidDel="00BC313B">
          <w:delText xml:space="preserve">Files </w:delText>
        </w:r>
      </w:del>
      <w:r w:rsidR="00F11FFB">
        <w:t xml:space="preserve">verloren. Um das zu verhindern werden sog. </w:t>
      </w:r>
      <w:proofErr w:type="spellStart"/>
      <w:r w:rsidR="00F11FFB">
        <w:t>Volumes</w:t>
      </w:r>
      <w:proofErr w:type="spellEnd"/>
      <w:r w:rsidR="00F11FFB">
        <w:t xml:space="preserve"> erstellt. Diese „spiegeln“ das „virtuelle Verzeichnis</w:t>
      </w:r>
      <w:ins w:id="510" w:author="Dorothee Klotzbuecher" w:date="2022-10-13T12:35:00Z">
        <w:r w:rsidR="00F45B9D">
          <w:t>“</w:t>
        </w:r>
      </w:ins>
      <w:del w:id="511" w:author="Dorothee Klotzbuecher" w:date="2022-10-13T12:35:00Z">
        <w:r w:rsidR="00F11FFB" w:rsidDel="00F45B9D">
          <w:delText>„</w:delText>
        </w:r>
      </w:del>
      <w:r w:rsidR="00F11FFB">
        <w:t xml:space="preserve"> eines laufenden Containers auf das des Hostsystems. Wird der Container gelöscht</w:t>
      </w:r>
      <w:ins w:id="512" w:author="Dorothee Klotzbuecher" w:date="2022-10-13T12:35:00Z">
        <w:r w:rsidR="00F45B9D">
          <w:t>,</w:t>
        </w:r>
      </w:ins>
      <w:r w:rsidR="00F11FFB">
        <w:t xml:space="preserve"> verbleiben die Dateien der </w:t>
      </w:r>
      <w:proofErr w:type="spellStart"/>
      <w:r w:rsidR="00F11FFB">
        <w:t>Volumes</w:t>
      </w:r>
      <w:proofErr w:type="spellEnd"/>
      <w:r w:rsidR="00F11FFB">
        <w:t xml:space="preserve"> auf dem </w:t>
      </w:r>
      <w:commentRangeStart w:id="513"/>
      <w:r w:rsidR="00F11FFB">
        <w:t>Host</w:t>
      </w:r>
      <w:del w:id="514" w:author="Dorothee Klotzbuecher" w:date="2022-10-13T12:36:00Z">
        <w:r w:rsidR="00F11FFB" w:rsidDel="00F45B9D">
          <w:delText>-S</w:delText>
        </w:r>
      </w:del>
      <w:ins w:id="515" w:author="Dorothee Klotzbuecher" w:date="2022-10-13T12:36:00Z">
        <w:r w:rsidR="00F45B9D">
          <w:t>s</w:t>
        </w:r>
      </w:ins>
      <w:r w:rsidR="00F11FFB">
        <w:t>ystem</w:t>
      </w:r>
      <w:commentRangeEnd w:id="513"/>
      <w:r w:rsidR="00F45B9D">
        <w:rPr>
          <w:rStyle w:val="Kommentarzeichen"/>
        </w:rPr>
        <w:commentReference w:id="513"/>
      </w:r>
      <w:r w:rsidR="00F11FFB">
        <w:t xml:space="preserve">. </w:t>
      </w:r>
      <w:r w:rsidR="00C04A13">
        <w:t xml:space="preserve">Dazu </w:t>
      </w:r>
      <w:r w:rsidR="00CE4D69">
        <w:t>wird</w:t>
      </w:r>
      <w:r w:rsidR="00C04A13">
        <w:t xml:space="preserve"> unter dem Punkt </w:t>
      </w:r>
      <w:ins w:id="516" w:author="Microsoft-Konto" w:date="2022-10-13T17:21:00Z">
        <w:r w:rsidR="00BC313B">
          <w:t>„</w:t>
        </w:r>
      </w:ins>
      <w:proofErr w:type="spellStart"/>
      <w:r w:rsidR="00C04A13">
        <w:t>volumes</w:t>
      </w:r>
      <w:proofErr w:type="spellEnd"/>
      <w:ins w:id="517" w:author="Microsoft-Konto" w:date="2022-10-13T17:21:00Z">
        <w:r w:rsidR="00BC313B">
          <w:t>“</w:t>
        </w:r>
      </w:ins>
      <w:r w:rsidR="00C04A13">
        <w:t xml:space="preserve"> definiert</w:t>
      </w:r>
      <w:ins w:id="518" w:author="Dorothee Klotzbuecher" w:date="2022-10-13T12:36:00Z">
        <w:r w:rsidR="00F45B9D">
          <w:t>,</w:t>
        </w:r>
      </w:ins>
      <w:r w:rsidR="00C04A13">
        <w:t xml:space="preserve"> welches „echte“ Verzeichnis auf dem Host</w:t>
      </w:r>
      <w:ins w:id="519" w:author="Dorothee Klotzbuecher" w:date="2022-10-13T12:36:00Z">
        <w:r w:rsidR="00F45B9D">
          <w:t>s</w:t>
        </w:r>
      </w:ins>
      <w:del w:id="520" w:author="Dorothee Klotzbuecher" w:date="2022-10-13T12:36:00Z">
        <w:r w:rsidR="00C04A13" w:rsidDel="00F45B9D">
          <w:delText xml:space="preserve"> S</w:delText>
        </w:r>
      </w:del>
      <w:r w:rsidR="00C04A13">
        <w:t>ystem welchem „virtuellen“ Verzeichnis im Container entsprechen soll</w:t>
      </w:r>
      <w:ins w:id="521" w:author="Microsoft-Konto" w:date="2022-10-13T16:54:00Z">
        <w:r w:rsidR="00ED0973">
          <w:t>, zu sehen in Abbildung 7</w:t>
        </w:r>
      </w:ins>
      <w:r w:rsidR="00C04A13">
        <w:t>.</w:t>
      </w:r>
      <w:r w:rsidR="007930C5">
        <w:t xml:space="preserve"> </w:t>
      </w:r>
      <w:del w:id="522" w:author="Microsoft-Konto" w:date="2022-10-13T16:53:00Z">
        <w:r w:rsidR="007930C5" w:rsidDel="00ED0973">
          <w:rPr>
            <w:b/>
          </w:rPr>
          <w:delText>ABBIDLUNG</w:delText>
        </w:r>
        <w:r w:rsidR="00C04A13" w:rsidDel="00ED0973">
          <w:delText xml:space="preserve"> </w:delText>
        </w:r>
      </w:del>
      <w:r w:rsidR="00C04A13">
        <w:t xml:space="preserve">Für die Container Verzeichnisse werden absolute Pfade angegeben, während die „echten“ Verzeichnisse relativ zur </w:t>
      </w:r>
      <w:proofErr w:type="spellStart"/>
      <w:r w:rsidR="00C04A13">
        <w:t>docker-compose.yaml</w:t>
      </w:r>
      <w:proofErr w:type="spellEnd"/>
      <w:r w:rsidR="00C04A13">
        <w:t xml:space="preserve"> angegeben werden. Dieser Teil ist </w:t>
      </w:r>
      <w:r w:rsidR="00C04A13">
        <w:lastRenderedPageBreak/>
        <w:t xml:space="preserve">recht fehleranfällig, da </w:t>
      </w:r>
      <w:del w:id="523" w:author="Microsoft-Konto" w:date="2022-10-13T17:22:00Z">
        <w:r w:rsidR="00C04A13" w:rsidDel="00BC313B">
          <w:delText xml:space="preserve">Typos </w:delText>
        </w:r>
      </w:del>
      <w:ins w:id="524" w:author="Microsoft-Konto" w:date="2022-10-13T17:22:00Z">
        <w:r w:rsidR="00BC313B">
          <w:t xml:space="preserve">Tippfehler </w:t>
        </w:r>
      </w:ins>
      <w:r w:rsidR="00C04A13">
        <w:t xml:space="preserve">in den Pfaden dazu führen, dass </w:t>
      </w:r>
      <w:del w:id="525" w:author="Dorothee Klotzbuecher" w:date="2022-10-13T12:37:00Z">
        <w:r w:rsidR="00C04A13" w:rsidDel="00F45B9D">
          <w:delText xml:space="preserve">Leere </w:delText>
        </w:r>
      </w:del>
      <w:ins w:id="526" w:author="Dorothee Klotzbuecher" w:date="2022-10-13T12:37:00Z">
        <w:r w:rsidR="00F45B9D">
          <w:t xml:space="preserve">leere </w:t>
        </w:r>
      </w:ins>
      <w:r w:rsidR="00C04A13">
        <w:t>Verzeichnisse erstellt werden</w:t>
      </w:r>
      <w:del w:id="527" w:author="Dorothee Klotzbuecher" w:date="2022-10-13T12:37:00Z">
        <w:r w:rsidR="00C04A13" w:rsidDel="00F45B9D">
          <w:delText>,</w:delText>
        </w:r>
      </w:del>
      <w:r w:rsidR="00C04A13">
        <w:t xml:space="preserve"> und kein Error geworfen wird. Daher ist es wichtig</w:t>
      </w:r>
      <w:ins w:id="528" w:author="Dorothee Klotzbuecher" w:date="2022-10-13T12:37:00Z">
        <w:r w:rsidR="00F45B9D">
          <w:t>,</w:t>
        </w:r>
      </w:ins>
      <w:r w:rsidR="00C04A13">
        <w:t xml:space="preserve"> sich zu vergewissern, dass alle </w:t>
      </w:r>
      <w:proofErr w:type="spellStart"/>
      <w:r w:rsidR="00C04A13">
        <w:t>Volumes</w:t>
      </w:r>
      <w:proofErr w:type="spellEnd"/>
      <w:r w:rsidR="00C04A13">
        <w:t xml:space="preserve"> vorhanden sind, z.B. durch IDE Funktionen mit denen man in das Dateisystem eines Containers schauen kann.</w:t>
      </w:r>
      <w:ins w:id="529" w:author="Microsoft-Konto" w:date="2022-10-16T12:41:00Z">
        <w:r w:rsidR="00BD34B3">
          <w:t xml:space="preserve"> Zudem </w:t>
        </w:r>
        <w:proofErr w:type="spellStart"/>
        <w:r w:rsidR="00BD34B3">
          <w:t>makiert</w:t>
        </w:r>
        <w:proofErr w:type="spellEnd"/>
        <w:r w:rsidR="00BD34B3">
          <w:t xml:space="preserve"> das „:</w:t>
        </w:r>
        <w:proofErr w:type="spellStart"/>
        <w:r w:rsidR="00BD34B3">
          <w:t>ro</w:t>
        </w:r>
        <w:proofErr w:type="spellEnd"/>
        <w:r w:rsidR="00BD34B3">
          <w:t xml:space="preserve">“ am Ende der Pfade die Verzeichnisse als </w:t>
        </w:r>
        <w:proofErr w:type="spellStart"/>
        <w:r w:rsidR="00BD34B3">
          <w:t>read</w:t>
        </w:r>
        <w:proofErr w:type="spellEnd"/>
        <w:r w:rsidR="00BD34B3">
          <w:t xml:space="preserve"> </w:t>
        </w:r>
        <w:proofErr w:type="spellStart"/>
        <w:r w:rsidR="00BD34B3">
          <w:t>only</w:t>
        </w:r>
        <w:proofErr w:type="spellEnd"/>
        <w:r w:rsidR="00BD34B3">
          <w:t>.</w:t>
        </w:r>
      </w:ins>
    </w:p>
    <w:p w14:paraId="1B98E8CC" w14:textId="69F476D8" w:rsidR="0073259B" w:rsidRDefault="0073259B" w:rsidP="0073259B">
      <w:pPr>
        <w:keepNext/>
      </w:pPr>
      <w:del w:id="530" w:author="Microsoft-Konto" w:date="2022-10-16T12:40:00Z">
        <w:r w:rsidRPr="0073259B" w:rsidDel="00BD34B3">
          <w:rPr>
            <w:noProof/>
            <w:lang w:eastAsia="de-DE"/>
          </w:rPr>
          <w:drawing>
            <wp:inline distT="0" distB="0" distL="0" distR="0" wp14:anchorId="5B65C2DE" wp14:editId="34535D63">
              <wp:extent cx="5760085" cy="666905"/>
              <wp:effectExtent l="0" t="0" r="0" b="0"/>
              <wp:docPr id="17" name="Grafik 17" descr="D:\Studium\PSS\BerichtBilder\Volu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tudium\PSS\BerichtBilder\Volum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666905"/>
                      </a:xfrm>
                      <a:prstGeom prst="rect">
                        <a:avLst/>
                      </a:prstGeom>
                      <a:noFill/>
                      <a:ln>
                        <a:noFill/>
                      </a:ln>
                    </pic:spPr>
                  </pic:pic>
                </a:graphicData>
              </a:graphic>
            </wp:inline>
          </w:drawing>
        </w:r>
      </w:del>
      <w:ins w:id="531" w:author="Microsoft-Konto" w:date="2022-10-16T12:40:00Z">
        <w:r w:rsidR="00BD34B3" w:rsidRPr="00BD34B3">
          <w:rPr>
            <w:noProof/>
            <w:lang w:eastAsia="de-DE"/>
          </w:rPr>
          <w:drawing>
            <wp:inline distT="0" distB="0" distL="0" distR="0" wp14:anchorId="1FC71A06" wp14:editId="333947E9">
              <wp:extent cx="5760085" cy="668754"/>
              <wp:effectExtent l="0" t="0" r="0" b="0"/>
              <wp:docPr id="21" name="Grafik 21" descr="G:\Studium\PSS\BerichtBilder\DockerVol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tudium\PSS\BerichtBilder\DockerVolum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668754"/>
                      </a:xfrm>
                      <a:prstGeom prst="rect">
                        <a:avLst/>
                      </a:prstGeom>
                      <a:noFill/>
                      <a:ln>
                        <a:noFill/>
                      </a:ln>
                    </pic:spPr>
                  </pic:pic>
                </a:graphicData>
              </a:graphic>
            </wp:inline>
          </w:drawing>
        </w:r>
      </w:ins>
    </w:p>
    <w:p w14:paraId="72BADBC3" w14:textId="47EA1132" w:rsidR="0073259B" w:rsidRDefault="0073259B" w:rsidP="0073259B">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1E0750">
        <w:rPr>
          <w:noProof/>
        </w:rPr>
        <w:t>8</w:t>
      </w:r>
      <w:r w:rsidR="00481A29">
        <w:rPr>
          <w:noProof/>
        </w:rPr>
        <w:fldChar w:fldCharType="end"/>
      </w:r>
      <w:r>
        <w:t xml:space="preserve"> Ausschnitt aus </w:t>
      </w:r>
      <w:proofErr w:type="spellStart"/>
      <w:r>
        <w:t>docker-compose.yaml</w:t>
      </w:r>
      <w:proofErr w:type="spellEnd"/>
      <w:r>
        <w:t xml:space="preserve">, </w:t>
      </w:r>
      <w:proofErr w:type="spellStart"/>
      <w:r>
        <w:t>Konfigurations</w:t>
      </w:r>
      <w:proofErr w:type="spellEnd"/>
      <w:r>
        <w:t xml:space="preserve"> der </w:t>
      </w:r>
      <w:proofErr w:type="spellStart"/>
      <w:r>
        <w:t>Volumes</w:t>
      </w:r>
      <w:proofErr w:type="spellEnd"/>
      <w:r>
        <w:t xml:space="preserve"> von </w:t>
      </w:r>
      <w:del w:id="532" w:author="Microsoft-Konto" w:date="2022-10-13T16:31:00Z">
        <w:r w:rsidDel="00123F32">
          <w:delText>edok</w:delText>
        </w:r>
      </w:del>
      <w:ins w:id="533" w:author="Microsoft-Konto" w:date="2022-10-13T16:31:00Z">
        <w:r w:rsidR="00123F32">
          <w:t>projekt</w:t>
        </w:r>
      </w:ins>
      <w:r>
        <w:t>-</w:t>
      </w:r>
      <w:proofErr w:type="spellStart"/>
      <w:r>
        <w:t>informationsdienst</w:t>
      </w:r>
      <w:proofErr w:type="spellEnd"/>
    </w:p>
    <w:p w14:paraId="7E32FFF2" w14:textId="6311F212" w:rsidR="00C04A13" w:rsidRDefault="00D774CB" w:rsidP="00F11FFB">
      <w:r>
        <w:t>Einige Komponenten greifen per http auf andere zu. Da bisher alle Komponenten auf demselben System liefen</w:t>
      </w:r>
      <w:ins w:id="534" w:author="Dorothee Klotzbuecher" w:date="2022-10-13T12:37:00Z">
        <w:r w:rsidR="00F45B9D">
          <w:t>,</w:t>
        </w:r>
      </w:ins>
      <w:r>
        <w:t xml:space="preserve"> funktionierte das einfach über „</w:t>
      </w:r>
      <w:del w:id="535" w:author="Microsoft-Konto" w:date="2022-10-17T14:21:00Z">
        <w:r w:rsidR="00EF4FAB" w:rsidRPr="00E37EE5" w:rsidDel="00E37EE5">
          <w:rPr>
            <w:rPrChange w:id="536" w:author="Microsoft-Konto" w:date="2022-10-17T14:21:00Z">
              <w:rPr>
                <w:rStyle w:val="Hyperlink"/>
              </w:rPr>
            </w:rPrChange>
          </w:rPr>
          <w:fldChar w:fldCharType="begin"/>
        </w:r>
        <w:r w:rsidR="00EF4FAB" w:rsidRPr="00E37EE5" w:rsidDel="00E37EE5">
          <w:rPr>
            <w:rPrChange w:id="537" w:author="Microsoft-Konto" w:date="2022-10-17T14:21:00Z">
              <w:rPr>
                <w:rStyle w:val="Hyperlink"/>
              </w:rPr>
            </w:rPrChange>
          </w:rPr>
          <w:delInstrText xml:space="preserve"> HYPERLINK "http://localhost" </w:delInstrText>
        </w:r>
        <w:r w:rsidR="00EF4FAB" w:rsidRPr="00E37EE5" w:rsidDel="00E37EE5">
          <w:rPr>
            <w:rPrChange w:id="538" w:author="Microsoft-Konto" w:date="2022-10-17T14:21:00Z">
              <w:rPr>
                <w:rStyle w:val="Hyperlink"/>
              </w:rPr>
            </w:rPrChange>
          </w:rPr>
          <w:fldChar w:fldCharType="separate"/>
        </w:r>
        <w:r w:rsidRPr="00E37EE5" w:rsidDel="00E37EE5">
          <w:rPr>
            <w:rPrChange w:id="539" w:author="Microsoft-Konto" w:date="2022-10-17T14:21:00Z">
              <w:rPr>
                <w:rStyle w:val="Hyperlink"/>
              </w:rPr>
            </w:rPrChange>
          </w:rPr>
          <w:delText>http://localhost</w:delText>
        </w:r>
        <w:r w:rsidR="00EF4FAB" w:rsidRPr="00E37EE5" w:rsidDel="00E37EE5">
          <w:rPr>
            <w:rPrChange w:id="540" w:author="Microsoft-Konto" w:date="2022-10-17T14:21:00Z">
              <w:rPr>
                <w:rStyle w:val="Hyperlink"/>
              </w:rPr>
            </w:rPrChange>
          </w:rPr>
          <w:fldChar w:fldCharType="end"/>
        </w:r>
      </w:del>
      <w:ins w:id="541" w:author="Microsoft-Konto" w:date="2022-10-17T14:21:00Z">
        <w:r w:rsidR="00E37EE5" w:rsidRPr="00E37EE5">
          <w:rPr>
            <w:rPrChange w:id="542" w:author="Microsoft-Konto" w:date="2022-10-17T14:21:00Z">
              <w:rPr>
                <w:rStyle w:val="Hyperlink"/>
              </w:rPr>
            </w:rPrChange>
          </w:rPr>
          <w:t>http://localhost</w:t>
        </w:r>
      </w:ins>
      <w:r>
        <w:t>:port“. Eine Komponente</w:t>
      </w:r>
      <w:ins w:id="543" w:author="Dorothee Klotzbuecher" w:date="2022-10-13T12:37:00Z">
        <w:r w:rsidR="00F45B9D">
          <w:t>,</w:t>
        </w:r>
      </w:ins>
      <w:r>
        <w:t xml:space="preserve"> die in einem Docker Container läuft</w:t>
      </w:r>
      <w:ins w:id="544" w:author="Dorothee Klotzbuecher" w:date="2022-10-13T12:37:00Z">
        <w:r w:rsidR="00F45B9D">
          <w:t>,</w:t>
        </w:r>
      </w:ins>
      <w:r>
        <w:t xml:space="preserve"> ist darüber nun nicht mehr direkt erreichbar. Z.B. ist der NGINX Proxy</w:t>
      </w:r>
      <w:ins w:id="545" w:author="Dorothee Klotzbuecher" w:date="2022-10-13T12:37:00Z">
        <w:r w:rsidR="00F45B9D">
          <w:t>,</w:t>
        </w:r>
      </w:ins>
      <w:r>
        <w:t xml:space="preserve"> der bisher </w:t>
      </w:r>
      <w:r w:rsidR="00D4642C">
        <w:t>auf</w:t>
      </w:r>
      <w:r>
        <w:t xml:space="preserve"> Port 80 </w:t>
      </w:r>
      <w:r w:rsidR="00D4642C">
        <w:t>lief</w:t>
      </w:r>
      <w:ins w:id="546" w:author="Dorothee Klotzbuecher" w:date="2022-10-13T12:37:00Z">
        <w:r w:rsidR="00F45B9D">
          <w:t>,</w:t>
        </w:r>
      </w:ins>
      <w:r>
        <w:t xml:space="preserve"> nun nur noch innerhalb des Containers darüber zu erreichen. Um das zu ändern</w:t>
      </w:r>
      <w:ins w:id="547" w:author="Dorothee Klotzbuecher" w:date="2022-10-13T12:37:00Z">
        <w:r w:rsidR="00F45B9D">
          <w:t>,</w:t>
        </w:r>
      </w:ins>
      <w:r>
        <w:t xml:space="preserve"> können ähnlich wie zuvor die </w:t>
      </w:r>
      <w:proofErr w:type="spellStart"/>
      <w:r>
        <w:t>Volumes</w:t>
      </w:r>
      <w:proofErr w:type="spellEnd"/>
      <w:r>
        <w:t xml:space="preserve"> nun auch Ports </w:t>
      </w:r>
      <w:r w:rsidR="003A2058">
        <w:t>gespiegelt</w:t>
      </w:r>
      <w:r>
        <w:t xml:space="preserve"> werden. </w:t>
      </w:r>
      <w:r w:rsidR="0073259B">
        <w:t xml:space="preserve">In Abbildung 8 sieht man, dass für den Proxy der Container Port 80 mit dem Port 80 des Host Systems verknüpft wird. </w:t>
      </w:r>
      <w:r>
        <w:t>Damit der Proxy nun aber die Weiterleitung vornehmen kann</w:t>
      </w:r>
      <w:ins w:id="548" w:author="Dorothee Klotzbuecher" w:date="2022-10-13T12:38:00Z">
        <w:r w:rsidR="00F45B9D">
          <w:t>,</w:t>
        </w:r>
      </w:ins>
      <w:r>
        <w:t xml:space="preserve"> muss </w:t>
      </w:r>
      <w:r w:rsidR="003A2058">
        <w:t xml:space="preserve">er </w:t>
      </w:r>
      <w:r>
        <w:t xml:space="preserve">mit den Containern der übrigen Komponenten kommunizieren. </w:t>
      </w:r>
      <w:r w:rsidR="007930C5">
        <w:t xml:space="preserve">Dazu kann in </w:t>
      </w:r>
      <w:proofErr w:type="spellStart"/>
      <w:r w:rsidR="007930C5">
        <w:t>docker-compose.yaml</w:t>
      </w:r>
      <w:proofErr w:type="spellEnd"/>
      <w:r w:rsidR="007930C5">
        <w:t xml:space="preserve"> ein Netzwerk </w:t>
      </w:r>
      <w:r w:rsidR="00D4642C">
        <w:t>konfiguriert</w:t>
      </w:r>
      <w:r w:rsidR="007930C5">
        <w:t xml:space="preserve"> werden, dem dann alle Container hinzugefügt werden. </w:t>
      </w:r>
      <w:r w:rsidR="006F7833">
        <w:t xml:space="preserve">Die Docker Engine sorgt dann dafür, dass </w:t>
      </w:r>
      <w:r w:rsidR="00016347">
        <w:t xml:space="preserve">aus Containersicht alle Komponenten weiterhin über </w:t>
      </w:r>
      <w:proofErr w:type="spellStart"/>
      <w:r w:rsidR="00016347">
        <w:t>localhost</w:t>
      </w:r>
      <w:proofErr w:type="spellEnd"/>
      <w:r w:rsidR="00016347">
        <w:t xml:space="preserve"> ansprechbar sind.</w:t>
      </w:r>
    </w:p>
    <w:p w14:paraId="25F54A7B" w14:textId="72D4A984" w:rsidR="0073259B" w:rsidRDefault="0073259B" w:rsidP="0073259B">
      <w:pPr>
        <w:keepNext/>
      </w:pPr>
      <w:del w:id="549" w:author="Microsoft-Konto" w:date="2022-10-16T12:40:00Z">
        <w:r w:rsidRPr="0073259B" w:rsidDel="00BD34B3">
          <w:rPr>
            <w:noProof/>
            <w:lang w:eastAsia="de-DE"/>
          </w:rPr>
          <w:drawing>
            <wp:inline distT="0" distB="0" distL="0" distR="0" wp14:anchorId="20DED759" wp14:editId="0E17ACA9">
              <wp:extent cx="4629150" cy="1238250"/>
              <wp:effectExtent l="0" t="0" r="0" b="0"/>
              <wp:docPr id="18" name="Grafik 18" descr="D:\Studium\PSS\BerichtBilder\Docker 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Studium\PSS\BerichtBilder\Docker Por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9150" cy="1238250"/>
                      </a:xfrm>
                      <a:prstGeom prst="rect">
                        <a:avLst/>
                      </a:prstGeom>
                      <a:noFill/>
                      <a:ln>
                        <a:noFill/>
                      </a:ln>
                    </pic:spPr>
                  </pic:pic>
                </a:graphicData>
              </a:graphic>
            </wp:inline>
          </w:drawing>
        </w:r>
      </w:del>
      <w:ins w:id="550" w:author="Microsoft-Konto" w:date="2022-10-16T12:40:00Z">
        <w:r w:rsidR="00BD34B3" w:rsidRPr="00BD34B3">
          <w:rPr>
            <w:noProof/>
            <w:lang w:eastAsia="de-DE"/>
          </w:rPr>
          <w:drawing>
            <wp:inline distT="0" distB="0" distL="0" distR="0" wp14:anchorId="22C8405B" wp14:editId="7F016034">
              <wp:extent cx="4531995" cy="1288415"/>
              <wp:effectExtent l="0" t="0" r="1905" b="6985"/>
              <wp:docPr id="28" name="Grafik 28" descr="G:\Studium\PSS\BerichtBilder\Docker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tudium\PSS\BerichtBilder\DockerPor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1995" cy="1288415"/>
                      </a:xfrm>
                      <a:prstGeom prst="rect">
                        <a:avLst/>
                      </a:prstGeom>
                      <a:noFill/>
                      <a:ln>
                        <a:noFill/>
                      </a:ln>
                    </pic:spPr>
                  </pic:pic>
                </a:graphicData>
              </a:graphic>
            </wp:inline>
          </w:drawing>
        </w:r>
      </w:ins>
    </w:p>
    <w:p w14:paraId="6556CA0A" w14:textId="202BD708" w:rsidR="0073259B" w:rsidRDefault="0073259B" w:rsidP="0073259B">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1E0750">
        <w:rPr>
          <w:noProof/>
        </w:rPr>
        <w:t>9</w:t>
      </w:r>
      <w:r w:rsidR="00481A29">
        <w:rPr>
          <w:noProof/>
        </w:rPr>
        <w:fldChar w:fldCharType="end"/>
      </w:r>
      <w:r>
        <w:t xml:space="preserve"> Ausschnitt aus </w:t>
      </w:r>
      <w:proofErr w:type="spellStart"/>
      <w:r>
        <w:t>docker-compose.yaml</w:t>
      </w:r>
      <w:proofErr w:type="spellEnd"/>
      <w:r>
        <w:t>, Port Konfiguration des Proxys</w:t>
      </w:r>
    </w:p>
    <w:p w14:paraId="4C161552" w14:textId="7006BE62" w:rsidR="00E31921" w:rsidRPr="0073259B" w:rsidRDefault="0073259B" w:rsidP="00F11FFB">
      <w:r>
        <w:t>N</w:t>
      </w:r>
      <w:r w:rsidR="00E31921">
        <w:t>achdem der Container lokal startet und die Anwendung wie gewohnt funktioniert</w:t>
      </w:r>
      <w:ins w:id="551" w:author="Dorothee Klotzbuecher" w:date="2022-10-13T12:38:00Z">
        <w:r w:rsidR="00711B1A">
          <w:t>,</w:t>
        </w:r>
      </w:ins>
      <w:r w:rsidR="00E31921">
        <w:t xml:space="preserve"> ist der nächste Schritt</w:t>
      </w:r>
      <w:r w:rsidR="00136301">
        <w:t>,</w:t>
      </w:r>
      <w:r w:rsidR="00E31921">
        <w:t xml:space="preserve"> dafür zu sorgen, dass auch auf den VMs ein Container gestartet wird.</w:t>
      </w:r>
      <w:r w:rsidR="00373B2C">
        <w:t xml:space="preserve"> </w:t>
      </w:r>
      <w:r w:rsidR="00E31921">
        <w:t xml:space="preserve">Der Bau des Images </w:t>
      </w:r>
      <w:r w:rsidR="00013818">
        <w:t xml:space="preserve">erfolgt weiterhin über das Shell Skript, allerdings wird dieses nun in der </w:t>
      </w:r>
      <w:proofErr w:type="spellStart"/>
      <w:r w:rsidR="00013818">
        <w:t>Build</w:t>
      </w:r>
      <w:proofErr w:type="spellEnd"/>
      <w:r w:rsidR="00013818">
        <w:t xml:space="preserve">-Stage der Jenkins Pipeline aufgerufen. Außerdem wird das Image in die </w:t>
      </w:r>
      <w:del w:id="552" w:author="Dorothee Klotzbuecher" w:date="2022-10-13T12:38:00Z">
        <w:r w:rsidR="00013818" w:rsidDel="00711B1A">
          <w:delText xml:space="preserve">Firmeneigene </w:delText>
        </w:r>
      </w:del>
      <w:ins w:id="553" w:author="Dorothee Klotzbuecher" w:date="2022-10-13T12:38:00Z">
        <w:r w:rsidR="00711B1A">
          <w:t xml:space="preserve">firmeneigene </w:t>
        </w:r>
      </w:ins>
      <w:r w:rsidR="00013818">
        <w:t>Docker Registry gepusht, damit es von allen VMs aus</w:t>
      </w:r>
      <w:ins w:id="554" w:author="Microsoft-Konto" w:date="2022-10-13T17:24:00Z">
        <w:r w:rsidR="003D1441">
          <w:t xml:space="preserve"> per pull Anweisung</w:t>
        </w:r>
      </w:ins>
      <w:r w:rsidR="00013818">
        <w:t xml:space="preserve"> </w:t>
      </w:r>
      <w:del w:id="555" w:author="Microsoft-Konto" w:date="2022-10-13T17:24:00Z">
        <w:r w:rsidR="00013818" w:rsidDel="00BC313B">
          <w:delText xml:space="preserve">gepulled </w:delText>
        </w:r>
      </w:del>
      <w:ins w:id="556" w:author="Microsoft-Konto" w:date="2022-10-13T17:24:00Z">
        <w:r w:rsidR="00BC313B">
          <w:t>zugänglich ist</w:t>
        </w:r>
      </w:ins>
      <w:del w:id="557" w:author="Microsoft-Konto" w:date="2022-10-13T17:25:00Z">
        <w:r w:rsidR="00013818" w:rsidDel="003D1441">
          <w:delText>werden kann</w:delText>
        </w:r>
      </w:del>
      <w:r w:rsidR="00013818">
        <w:t xml:space="preserve">. </w:t>
      </w:r>
      <w:r>
        <w:t xml:space="preserve">Dafür werden die entsprechenden Shell- und Docker Befehle </w:t>
      </w:r>
      <w:r w:rsidR="006D227F">
        <w:t xml:space="preserve">in den </w:t>
      </w:r>
      <w:proofErr w:type="spellStart"/>
      <w:r w:rsidR="006D227F">
        <w:t>Jenkinsfile</w:t>
      </w:r>
      <w:proofErr w:type="spellEnd"/>
      <w:r w:rsidR="006D227F">
        <w:t xml:space="preserve"> geschrieben.</w:t>
      </w:r>
    </w:p>
    <w:p w14:paraId="3BB6FB3E" w14:textId="7107CA61" w:rsidR="00C04A13" w:rsidRDefault="00013818" w:rsidP="00F11FFB">
      <w:r>
        <w:t xml:space="preserve">Nun muss eine VM für das Ausführen der Tests vorbereitet werden. Dafür wird in der entsprechenden Stage das </w:t>
      </w:r>
      <w:proofErr w:type="spellStart"/>
      <w:r>
        <w:t>Playbook</w:t>
      </w:r>
      <w:proofErr w:type="spellEnd"/>
      <w:r>
        <w:t xml:space="preserve"> aufgerufen. Dieses muss </w:t>
      </w:r>
      <w:r w:rsidR="00016347">
        <w:t>jetzt</w:t>
      </w:r>
      <w:r>
        <w:t xml:space="preserve"> noch um die Schritte erweitert werden, die notwendig sind</w:t>
      </w:r>
      <w:ins w:id="558" w:author="Dorothee Klotzbuecher" w:date="2022-10-13T12:39:00Z">
        <w:r w:rsidR="00711B1A">
          <w:t>,</w:t>
        </w:r>
      </w:ins>
      <w:r>
        <w:t xml:space="preserve"> um die Container zu starten.</w:t>
      </w:r>
      <w:r w:rsidR="0070716E">
        <w:t xml:space="preserve"> Diese Schritte werden in die Datei </w:t>
      </w:r>
      <w:proofErr w:type="spellStart"/>
      <w:r w:rsidR="0070716E">
        <w:t>docker.yml</w:t>
      </w:r>
      <w:proofErr w:type="spellEnd"/>
      <w:r w:rsidR="0070716E">
        <w:t xml:space="preserve"> ausgelagert, welche über eine </w:t>
      </w:r>
      <w:proofErr w:type="spellStart"/>
      <w:r w:rsidR="0070716E">
        <w:t>include</w:t>
      </w:r>
      <w:proofErr w:type="spellEnd"/>
      <w:r w:rsidR="0070716E">
        <w:t xml:space="preserve"> </w:t>
      </w:r>
      <w:r w:rsidR="0070716E">
        <w:lastRenderedPageBreak/>
        <w:t xml:space="preserve">Anweisung in das </w:t>
      </w:r>
      <w:proofErr w:type="spellStart"/>
      <w:r w:rsidR="0070716E">
        <w:t>Playbook</w:t>
      </w:r>
      <w:proofErr w:type="spellEnd"/>
      <w:r w:rsidR="0070716E">
        <w:t xml:space="preserve"> eingebunden werden kann.</w:t>
      </w:r>
      <w:r w:rsidR="00373B2C">
        <w:t xml:space="preserve"> </w:t>
      </w:r>
      <w:r w:rsidR="00D4642C">
        <w:t xml:space="preserve">Dadurch lassen sich die Anweisungen z.B. Komponentenweise trennen, wodurch das </w:t>
      </w:r>
      <w:proofErr w:type="spellStart"/>
      <w:r w:rsidR="00D4642C">
        <w:t>Playbook</w:t>
      </w:r>
      <w:proofErr w:type="spellEnd"/>
      <w:r w:rsidR="00D4642C">
        <w:t xml:space="preserve"> übersichtlich bleibt. </w:t>
      </w:r>
      <w:r w:rsidR="0070716E">
        <w:t xml:space="preserve">In </w:t>
      </w:r>
      <w:proofErr w:type="spellStart"/>
      <w:r w:rsidR="0070716E">
        <w:t>docker.yml</w:t>
      </w:r>
      <w:proofErr w:type="spellEnd"/>
      <w:r w:rsidR="0070716E">
        <w:t xml:space="preserve"> wird unter anderem festgelegt, wo Dateien wie </w:t>
      </w:r>
      <w:proofErr w:type="spellStart"/>
      <w:r w:rsidR="0070716E">
        <w:t>docker-compose.yaml</w:t>
      </w:r>
      <w:proofErr w:type="spellEnd"/>
      <w:r w:rsidR="0070716E">
        <w:t xml:space="preserve"> oder .</w:t>
      </w:r>
      <w:proofErr w:type="spellStart"/>
      <w:r w:rsidR="0070716E">
        <w:t>env</w:t>
      </w:r>
      <w:proofErr w:type="spellEnd"/>
      <w:r w:rsidR="0070716E">
        <w:t xml:space="preserve"> zu finden sind und in welches Verzeichnis sie auf der Test VM kopiert werden sollen. Alte Versionen dieser Dateien werden dabei überschrieben. Container</w:t>
      </w:r>
      <w:ins w:id="559" w:author="Dorothee Klotzbuecher" w:date="2022-10-13T12:39:00Z">
        <w:r w:rsidR="00711B1A">
          <w:t>,</w:t>
        </w:r>
      </w:ins>
      <w:r w:rsidR="0070716E">
        <w:t xml:space="preserve"> die eventuell noch von einem früheren Testdurchlauf gestartet sind</w:t>
      </w:r>
      <w:ins w:id="560" w:author="Dorothee Klotzbuecher" w:date="2022-10-13T12:39:00Z">
        <w:r w:rsidR="00711B1A">
          <w:t>,</w:t>
        </w:r>
      </w:ins>
      <w:r w:rsidR="0070716E">
        <w:t xml:space="preserve"> werden gelöscht. Anschließend werden</w:t>
      </w:r>
      <w:r w:rsidR="00016347">
        <w:t xml:space="preserve"> über</w:t>
      </w:r>
      <w:r w:rsidR="0070716E">
        <w:t xml:space="preserve"> „</w:t>
      </w:r>
      <w:proofErr w:type="spellStart"/>
      <w:r w:rsidR="0070716E">
        <w:t>docker-compose</w:t>
      </w:r>
      <w:proofErr w:type="spellEnd"/>
      <w:r w:rsidR="0070716E">
        <w:t xml:space="preserve"> </w:t>
      </w:r>
      <w:proofErr w:type="spellStart"/>
      <w:r w:rsidR="0070716E">
        <w:t>up</w:t>
      </w:r>
      <w:proofErr w:type="spellEnd"/>
      <w:r w:rsidR="0070716E">
        <w:t xml:space="preserve">“ wieder alle Container gestartet. </w:t>
      </w:r>
      <w:del w:id="561" w:author="Microsoft-Konto" w:date="2022-10-13T16:33:00Z">
        <w:r w:rsidR="0070716E" w:rsidDel="006F38A3">
          <w:rPr>
            <w:b/>
          </w:rPr>
          <w:delText xml:space="preserve">ABBILDUNG </w:delText>
        </w:r>
      </w:del>
      <w:r w:rsidR="0070716E">
        <w:t xml:space="preserve">Da in der </w:t>
      </w:r>
      <w:proofErr w:type="spellStart"/>
      <w:r w:rsidR="0070716E">
        <w:t>Build</w:t>
      </w:r>
      <w:proofErr w:type="spellEnd"/>
      <w:ins w:id="562" w:author="Microsoft-Konto" w:date="2022-10-13T17:25:00Z">
        <w:r w:rsidR="003D1441">
          <w:t>-</w:t>
        </w:r>
      </w:ins>
      <w:del w:id="563" w:author="Microsoft-Konto" w:date="2022-10-13T17:25:00Z">
        <w:r w:rsidR="0070716E" w:rsidDel="003D1441">
          <w:delText xml:space="preserve"> s</w:delText>
        </w:r>
      </w:del>
      <w:ins w:id="564" w:author="Microsoft-Konto" w:date="2022-10-13T17:25:00Z">
        <w:r w:rsidR="003D1441">
          <w:t>S</w:t>
        </w:r>
      </w:ins>
      <w:r w:rsidR="0070716E">
        <w:t>tage die Images neu gebaut und in die Registry gepusht wurden</w:t>
      </w:r>
      <w:ins w:id="565" w:author="Dorothee Klotzbuecher" w:date="2022-10-13T12:40:00Z">
        <w:r w:rsidR="00711B1A">
          <w:t>,</w:t>
        </w:r>
      </w:ins>
      <w:r w:rsidR="0070716E">
        <w:t xml:space="preserve"> werden nun auch diese neuen Images zum Starten der Container verwendet.</w:t>
      </w:r>
    </w:p>
    <w:p w14:paraId="7E2A36F2" w14:textId="77777777" w:rsidR="00F11FFB" w:rsidRPr="00861183" w:rsidRDefault="00F11FFB" w:rsidP="00861183"/>
    <w:p w14:paraId="068325BF" w14:textId="77777777" w:rsidR="00331FB5" w:rsidRDefault="00331FB5" w:rsidP="00331FB5">
      <w:pPr>
        <w:pStyle w:val="berschrift3"/>
      </w:pPr>
      <w:bookmarkStart w:id="566" w:name="_Toc116909681"/>
      <w:r>
        <w:t>Nachweis/Bewertung der Funktionsfähigkeit</w:t>
      </w:r>
      <w:bookmarkEnd w:id="566"/>
    </w:p>
    <w:p w14:paraId="59B1DAC5" w14:textId="06950369" w:rsidR="00331FB5" w:rsidRPr="000124A4" w:rsidDel="006F38A3" w:rsidRDefault="00331FB5" w:rsidP="00331FB5">
      <w:pPr>
        <w:rPr>
          <w:del w:id="567" w:author="Microsoft-Konto" w:date="2022-10-13T16:35:00Z"/>
        </w:rPr>
      </w:pPr>
      <w:r>
        <w:t>In diesem Fall ist die Funktionsfähigkeit sehr leicht am Status der Testpipeline zu überprüfen. Sollte eine Komponente nicht starten oder keine Verbindung zu ihr möglich sein</w:t>
      </w:r>
      <w:ins w:id="568" w:author="Dorothee Klotzbuecher" w:date="2022-10-13T12:49:00Z">
        <w:r w:rsidR="00C20F14">
          <w:t>,</w:t>
        </w:r>
      </w:ins>
      <w:r>
        <w:t xml:space="preserve"> würden einige Tests einen Fehler werfen und die Pipeline wäre „rot“. Zudem liefern die Monitoring</w:t>
      </w:r>
      <w:ins w:id="569" w:author="Microsoft-Konto" w:date="2022-10-13T16:57:00Z">
        <w:r w:rsidR="00ED0973">
          <w:t xml:space="preserve"> </w:t>
        </w:r>
        <w:commentRangeStart w:id="570"/>
        <w:r w:rsidR="00ED0973">
          <w:t>S</w:t>
        </w:r>
      </w:ins>
      <w:ins w:id="571" w:author="Dorothee Klotzbuecher" w:date="2022-10-13T12:49:00Z">
        <w:del w:id="572" w:author="Microsoft-Konto" w:date="2022-10-13T16:57:00Z">
          <w:r w:rsidR="00C20F14" w:rsidDel="00ED0973">
            <w:delText>s</w:delText>
          </w:r>
        </w:del>
      </w:ins>
      <w:del w:id="573" w:author="Dorothee Klotzbuecher" w:date="2022-10-13T12:49:00Z">
        <w:r w:rsidDel="00C20F14">
          <w:delText xml:space="preserve"> S</w:delText>
        </w:r>
      </w:del>
      <w:r>
        <w:t>eiten</w:t>
      </w:r>
      <w:commentRangeEnd w:id="570"/>
      <w:r w:rsidR="00ED0973">
        <w:rPr>
          <w:rStyle w:val="Kommentarzeichen"/>
        </w:rPr>
        <w:commentReference w:id="570"/>
      </w:r>
      <w:r>
        <w:t xml:space="preserve"> einiger Komponenten Informationen </w:t>
      </w:r>
      <w:r w:rsidR="000124A4">
        <w:t>dazu, w</w:t>
      </w:r>
      <w:r w:rsidR="006D227F">
        <w:t>elche Verbindungen bereit sind.</w:t>
      </w:r>
    </w:p>
    <w:p w14:paraId="50F1BAAD" w14:textId="422EB83A" w:rsidR="00FD44A2" w:rsidDel="006F38A3" w:rsidRDefault="00331FB5">
      <w:pPr>
        <w:rPr>
          <w:del w:id="574" w:author="Microsoft-Konto" w:date="2022-10-13T16:35:00Z"/>
        </w:rPr>
        <w:pPrChange w:id="575" w:author="Microsoft-Konto" w:date="2022-10-13T16:35:00Z">
          <w:pPr>
            <w:pStyle w:val="berschrift3"/>
          </w:pPr>
        </w:pPrChange>
      </w:pPr>
      <w:del w:id="576" w:author="Microsoft-Konto" w:date="2022-10-13T16:35:00Z">
        <w:r w:rsidDel="006F38A3">
          <w:delText>Zusammenfassung</w:delText>
        </w:r>
      </w:del>
    </w:p>
    <w:p w14:paraId="5441A954" w14:textId="1A0EC642" w:rsidR="000124A4" w:rsidRDefault="000124A4" w:rsidP="000124A4">
      <w:del w:id="577" w:author="Microsoft-Konto" w:date="2022-10-13T16:35:00Z">
        <w:r w:rsidDel="006F38A3">
          <w:delText>Nicht nur die Arbeit mit Docker, auch das Thema rund um die Infrastruktur, bzw. wie man die neuen Container in diese integriert</w:delText>
        </w:r>
        <w:r w:rsidR="00852D59" w:rsidDel="006F38A3">
          <w:delText xml:space="preserve"> war sehr Interessant</w:delText>
        </w:r>
      </w:del>
      <w:ins w:id="578" w:author="Dorothee Klotzbuecher" w:date="2022-10-13T12:49:00Z">
        <w:del w:id="579" w:author="Microsoft-Konto" w:date="2022-10-13T16:35:00Z">
          <w:r w:rsidR="00C20F14" w:rsidDel="006F38A3">
            <w:delText>interessant</w:delText>
          </w:r>
        </w:del>
      </w:ins>
      <w:del w:id="580" w:author="Microsoft-Konto" w:date="2022-10-13T16:35:00Z">
        <w:r w:rsidR="00852D59" w:rsidDel="006F38A3">
          <w:delText>.</w:delText>
        </w:r>
      </w:del>
      <w:del w:id="581" w:author="Microsoft-Konto" w:date="2022-10-13T16:34:00Z">
        <w:r w:rsidR="00852D59" w:rsidDel="006F38A3">
          <w:delText xml:space="preserve"> </w:delText>
        </w:r>
        <w:commentRangeStart w:id="582"/>
        <w:r w:rsidR="00852D59" w:rsidDel="006F38A3">
          <w:delText>Zudem</w:delText>
        </w:r>
        <w:commentRangeEnd w:id="582"/>
        <w:r w:rsidR="00C20F14" w:rsidDel="006F38A3">
          <w:rPr>
            <w:rStyle w:val="Kommentarzeichen"/>
          </w:rPr>
          <w:commentReference w:id="582"/>
        </w:r>
        <w:r w:rsidR="00852D59" w:rsidDel="006F38A3">
          <w:delText xml:space="preserve"> </w:delText>
        </w:r>
      </w:del>
    </w:p>
    <w:p w14:paraId="7928BBA0" w14:textId="61664DCD" w:rsidR="00852D59" w:rsidDel="00E37EE5" w:rsidRDefault="00852D59" w:rsidP="000124A4">
      <w:pPr>
        <w:rPr>
          <w:del w:id="583" w:author="Microsoft-Konto" w:date="2022-10-13T16:36:00Z"/>
        </w:rPr>
      </w:pPr>
    </w:p>
    <w:p w14:paraId="75DDD189" w14:textId="77777777" w:rsidR="00E37EE5" w:rsidRDefault="00E37EE5" w:rsidP="000124A4">
      <w:pPr>
        <w:rPr>
          <w:ins w:id="584" w:author="Microsoft-Konto" w:date="2022-10-17T14:21:00Z"/>
        </w:rPr>
      </w:pPr>
    </w:p>
    <w:p w14:paraId="59BC66F6" w14:textId="77777777" w:rsidR="00E37EE5" w:rsidRDefault="00E37EE5" w:rsidP="000124A4">
      <w:pPr>
        <w:rPr>
          <w:ins w:id="585" w:author="Microsoft-Konto" w:date="2022-10-17T14:21:00Z"/>
        </w:rPr>
      </w:pPr>
    </w:p>
    <w:p w14:paraId="2BC6BE50" w14:textId="77777777" w:rsidR="00E37EE5" w:rsidRDefault="00E37EE5" w:rsidP="000124A4">
      <w:pPr>
        <w:rPr>
          <w:ins w:id="586" w:author="Microsoft-Konto" w:date="2022-10-17T14:21:00Z"/>
        </w:rPr>
      </w:pPr>
    </w:p>
    <w:p w14:paraId="027FDFD4" w14:textId="77777777" w:rsidR="00E37EE5" w:rsidRDefault="00E37EE5" w:rsidP="000124A4">
      <w:pPr>
        <w:rPr>
          <w:ins w:id="587" w:author="Microsoft-Konto" w:date="2022-10-17T14:21:00Z"/>
        </w:rPr>
      </w:pPr>
    </w:p>
    <w:p w14:paraId="7EBA768B" w14:textId="77777777" w:rsidR="00E37EE5" w:rsidRDefault="00E37EE5" w:rsidP="000124A4">
      <w:pPr>
        <w:rPr>
          <w:ins w:id="588" w:author="Microsoft-Konto" w:date="2022-10-17T14:21:00Z"/>
        </w:rPr>
      </w:pPr>
    </w:p>
    <w:p w14:paraId="5262AAFB" w14:textId="77777777" w:rsidR="00E37EE5" w:rsidRDefault="00E37EE5" w:rsidP="000124A4">
      <w:pPr>
        <w:rPr>
          <w:ins w:id="589" w:author="Microsoft-Konto" w:date="2022-10-17T14:21:00Z"/>
        </w:rPr>
      </w:pPr>
    </w:p>
    <w:p w14:paraId="2E465319" w14:textId="77777777" w:rsidR="00E37EE5" w:rsidRDefault="00E37EE5" w:rsidP="000124A4">
      <w:pPr>
        <w:rPr>
          <w:ins w:id="590" w:author="Microsoft-Konto" w:date="2022-10-17T14:21:00Z"/>
        </w:rPr>
      </w:pPr>
    </w:p>
    <w:p w14:paraId="5AEEBFD8" w14:textId="77777777" w:rsidR="00E37EE5" w:rsidRDefault="00E37EE5" w:rsidP="000124A4">
      <w:pPr>
        <w:rPr>
          <w:ins w:id="591" w:author="Microsoft-Konto" w:date="2022-10-17T14:21:00Z"/>
        </w:rPr>
      </w:pPr>
    </w:p>
    <w:p w14:paraId="1442B28A" w14:textId="77777777" w:rsidR="00E37EE5" w:rsidRDefault="00E37EE5" w:rsidP="000124A4">
      <w:pPr>
        <w:rPr>
          <w:ins w:id="592" w:author="Microsoft-Konto" w:date="2022-10-17T14:21:00Z"/>
        </w:rPr>
      </w:pPr>
    </w:p>
    <w:p w14:paraId="5DC80F47" w14:textId="77777777" w:rsidR="00E37EE5" w:rsidRDefault="00E37EE5" w:rsidP="000124A4">
      <w:pPr>
        <w:rPr>
          <w:ins w:id="593" w:author="Microsoft-Konto" w:date="2022-10-17T14:21:00Z"/>
        </w:rPr>
      </w:pPr>
    </w:p>
    <w:p w14:paraId="5EFF0B01" w14:textId="77777777" w:rsidR="00E37EE5" w:rsidRDefault="00E37EE5" w:rsidP="000124A4">
      <w:pPr>
        <w:rPr>
          <w:ins w:id="594" w:author="Microsoft-Konto" w:date="2022-10-17T14:21:00Z"/>
        </w:rPr>
      </w:pPr>
    </w:p>
    <w:p w14:paraId="79561AFF" w14:textId="77777777" w:rsidR="00E37EE5" w:rsidRDefault="00E37EE5" w:rsidP="000124A4">
      <w:pPr>
        <w:rPr>
          <w:ins w:id="595" w:author="Microsoft-Konto" w:date="2022-10-17T14:21:00Z"/>
        </w:rPr>
      </w:pPr>
    </w:p>
    <w:p w14:paraId="7756AF94" w14:textId="77777777" w:rsidR="00E37EE5" w:rsidRDefault="00E37EE5" w:rsidP="000124A4">
      <w:pPr>
        <w:rPr>
          <w:ins w:id="596" w:author="Microsoft-Konto" w:date="2022-10-17T14:21:00Z"/>
        </w:rPr>
      </w:pPr>
    </w:p>
    <w:p w14:paraId="539AC636" w14:textId="77777777" w:rsidR="00E37EE5" w:rsidRDefault="00E37EE5" w:rsidP="000124A4">
      <w:pPr>
        <w:rPr>
          <w:ins w:id="597" w:author="Microsoft-Konto" w:date="2022-10-17T14:21:00Z"/>
        </w:rPr>
      </w:pPr>
    </w:p>
    <w:p w14:paraId="73B2F2C9" w14:textId="77777777" w:rsidR="00E37EE5" w:rsidRDefault="00E37EE5" w:rsidP="000124A4">
      <w:pPr>
        <w:rPr>
          <w:ins w:id="598" w:author="Microsoft-Konto" w:date="2022-10-17T14:21:00Z"/>
        </w:rPr>
      </w:pPr>
    </w:p>
    <w:p w14:paraId="3318FBD0" w14:textId="77777777" w:rsidR="00E37EE5" w:rsidRDefault="00E37EE5" w:rsidP="000124A4">
      <w:pPr>
        <w:rPr>
          <w:ins w:id="599" w:author="Microsoft-Konto" w:date="2022-10-17T14:21:00Z"/>
        </w:rPr>
      </w:pPr>
    </w:p>
    <w:p w14:paraId="1532963F" w14:textId="2CC38F0F" w:rsidR="00852D59" w:rsidDel="006F38A3" w:rsidRDefault="00852D59" w:rsidP="000124A4">
      <w:pPr>
        <w:rPr>
          <w:del w:id="600" w:author="Microsoft-Konto" w:date="2022-10-13T16:36:00Z"/>
        </w:rPr>
      </w:pPr>
    </w:p>
    <w:p w14:paraId="50BAA822" w14:textId="65540744" w:rsidR="00852D59" w:rsidDel="006F38A3" w:rsidRDefault="00852D59" w:rsidP="000124A4">
      <w:pPr>
        <w:rPr>
          <w:del w:id="601" w:author="Microsoft-Konto" w:date="2022-10-13T16:36:00Z"/>
        </w:rPr>
      </w:pPr>
    </w:p>
    <w:p w14:paraId="5B3AF72E" w14:textId="77777777" w:rsidR="00852D59" w:rsidRDefault="00852D59" w:rsidP="000124A4"/>
    <w:p w14:paraId="68E1D21E" w14:textId="43A02214" w:rsidR="00116604" w:rsidRDefault="00852D59" w:rsidP="00116604">
      <w:pPr>
        <w:pStyle w:val="berschrift2"/>
      </w:pPr>
      <w:bookmarkStart w:id="602" w:name="_Toc116909682"/>
      <w:r>
        <w:t>Aufgabe 3</w:t>
      </w:r>
      <w:bookmarkEnd w:id="602"/>
    </w:p>
    <w:p w14:paraId="3BFBE8D8" w14:textId="0F2C0480" w:rsidR="00116604" w:rsidRDefault="00116604" w:rsidP="00116604">
      <w:r>
        <w:t>Anpassung der Startseite von PKP</w:t>
      </w:r>
    </w:p>
    <w:p w14:paraId="54A20EDD" w14:textId="77777777" w:rsidR="003A705E" w:rsidRPr="00116604" w:rsidRDefault="003A705E" w:rsidP="00116604"/>
    <w:p w14:paraId="0D040845" w14:textId="1DBFC9AB" w:rsidR="00852D59" w:rsidRDefault="00852D59" w:rsidP="00852D59">
      <w:pPr>
        <w:pStyle w:val="berschrift3"/>
      </w:pPr>
      <w:bookmarkStart w:id="603" w:name="_Toc116909683"/>
      <w:r>
        <w:t>Aufgabenbeschreibung und Zielsetzung</w:t>
      </w:r>
      <w:bookmarkEnd w:id="603"/>
    </w:p>
    <w:p w14:paraId="10C180C3" w14:textId="26CCCC96" w:rsidR="00852D59" w:rsidRDefault="00385F5D" w:rsidP="00852D59">
      <w:r>
        <w:t>Der Kunde von PKP hat sich ein neues Layout der Startseite gewünscht.</w:t>
      </w:r>
      <w:r w:rsidR="006D227F">
        <w:t xml:space="preserve"> Abbildung 9 und 10 zeigen das alte bzw. das </w:t>
      </w:r>
      <w:del w:id="604" w:author="Dorothee Klotzbuecher" w:date="2022-10-13T12:50:00Z">
        <w:r w:rsidR="006D227F" w:rsidDel="007C4CB7">
          <w:delText xml:space="preserve">Neue </w:delText>
        </w:r>
      </w:del>
      <w:ins w:id="605" w:author="Dorothee Klotzbuecher" w:date="2022-10-13T12:50:00Z">
        <w:r w:rsidR="007C4CB7">
          <w:t xml:space="preserve">neue </w:t>
        </w:r>
      </w:ins>
      <w:r w:rsidR="006D227F">
        <w:t>Layout.</w:t>
      </w:r>
      <w:r>
        <w:t xml:space="preserve"> Neben </w:t>
      </w:r>
      <w:del w:id="606" w:author="Dorothee Klotzbuecher" w:date="2022-10-13T12:50:00Z">
        <w:r w:rsidDel="007C4CB7">
          <w:delText xml:space="preserve">Optischen </w:delText>
        </w:r>
      </w:del>
      <w:ins w:id="607" w:author="Dorothee Klotzbuecher" w:date="2022-10-13T12:50:00Z">
        <w:r w:rsidR="007C4CB7">
          <w:t xml:space="preserve">optischen </w:t>
        </w:r>
      </w:ins>
      <w:r>
        <w:t>Anpassungen sollen</w:t>
      </w:r>
      <w:r w:rsidR="003E10F7">
        <w:t xml:space="preserve"> den einzelnen Kacheln, die jeweils ein Modul repräsentieren, </w:t>
      </w:r>
      <w:r w:rsidR="00652700">
        <w:t>sog. „</w:t>
      </w:r>
      <w:r w:rsidR="006D227F">
        <w:t>Quicklinks“ hinzugefügt werden.</w:t>
      </w:r>
      <w:r w:rsidR="000D40AA">
        <w:t xml:space="preserve"> </w:t>
      </w:r>
      <w:r w:rsidR="003E10F7">
        <w:t>Das</w:t>
      </w:r>
      <w:r w:rsidR="00652700">
        <w:t xml:space="preserve"> sind Verknüpfungen auf Funktionen eines Moduls die direkt von der Startseite aus angesteuert werden können</w:t>
      </w:r>
      <w:r w:rsidR="00072A58">
        <w:t>.</w:t>
      </w:r>
    </w:p>
    <w:p w14:paraId="3C54B8D1" w14:textId="77777777" w:rsidR="004E680E" w:rsidRDefault="004E680E" w:rsidP="004E680E">
      <w:pPr>
        <w:keepNext/>
      </w:pPr>
      <w:r w:rsidRPr="004E680E">
        <w:rPr>
          <w:noProof/>
          <w:lang w:eastAsia="de-DE"/>
        </w:rPr>
        <w:drawing>
          <wp:inline distT="0" distB="0" distL="0" distR="0" wp14:anchorId="69648944" wp14:editId="08433E6C">
            <wp:extent cx="5760085" cy="2632039"/>
            <wp:effectExtent l="0" t="0" r="0" b="0"/>
            <wp:docPr id="2" name="Grafik 2" descr="D:\Studium\PSS\BerichtBilder\PKPStartseite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ium\PSS\BerichtBilder\PKPStartseiteAl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85" cy="2632039"/>
                    </a:xfrm>
                    <a:prstGeom prst="rect">
                      <a:avLst/>
                    </a:prstGeom>
                    <a:noFill/>
                    <a:ln>
                      <a:noFill/>
                    </a:ln>
                  </pic:spPr>
                </pic:pic>
              </a:graphicData>
            </a:graphic>
          </wp:inline>
        </w:drawing>
      </w:r>
    </w:p>
    <w:p w14:paraId="41F46697" w14:textId="6564003A" w:rsidR="004E680E" w:rsidRDefault="004E680E" w:rsidP="004E680E">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1E0750">
        <w:rPr>
          <w:noProof/>
        </w:rPr>
        <w:t>10</w:t>
      </w:r>
      <w:r w:rsidR="00481A29">
        <w:rPr>
          <w:noProof/>
        </w:rPr>
        <w:fldChar w:fldCharType="end"/>
      </w:r>
      <w:r>
        <w:t xml:space="preserve"> Das </w:t>
      </w:r>
      <w:ins w:id="608" w:author="Dorothee Klotzbuecher" w:date="2022-10-13T12:50:00Z">
        <w:r w:rsidR="007C4CB7">
          <w:t>a</w:t>
        </w:r>
      </w:ins>
      <w:del w:id="609" w:author="Dorothee Klotzbuecher" w:date="2022-10-13T12:50:00Z">
        <w:r w:rsidDel="007C4CB7">
          <w:delText>A</w:delText>
        </w:r>
      </w:del>
      <w:r>
        <w:t>lte Layout der PKP Sta</w:t>
      </w:r>
      <w:r w:rsidR="0054393C">
        <w:t>r</w:t>
      </w:r>
      <w:r>
        <w:t>tseite</w:t>
      </w:r>
    </w:p>
    <w:p w14:paraId="1960DEC6" w14:textId="77777777" w:rsidR="004E680E" w:rsidRDefault="004E680E" w:rsidP="004E680E">
      <w:pPr>
        <w:keepNext/>
      </w:pPr>
      <w:r w:rsidRPr="004E680E">
        <w:rPr>
          <w:noProof/>
          <w:lang w:eastAsia="de-DE"/>
        </w:rPr>
        <w:drawing>
          <wp:inline distT="0" distB="0" distL="0" distR="0" wp14:anchorId="568B4342" wp14:editId="3A9DA077">
            <wp:extent cx="5760085" cy="2639639"/>
            <wp:effectExtent l="0" t="0" r="0" b="8890"/>
            <wp:docPr id="6" name="Grafik 6" descr="D:\Studium\PSS\BerichtBilder\PKPStartseite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udium\PSS\BerichtBilder\PKPStartseiteNeu.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085" cy="2639639"/>
                    </a:xfrm>
                    <a:prstGeom prst="rect">
                      <a:avLst/>
                    </a:prstGeom>
                    <a:noFill/>
                    <a:ln>
                      <a:noFill/>
                    </a:ln>
                  </pic:spPr>
                </pic:pic>
              </a:graphicData>
            </a:graphic>
          </wp:inline>
        </w:drawing>
      </w:r>
    </w:p>
    <w:p w14:paraId="16BE65DE" w14:textId="434238A6" w:rsidR="004E680E" w:rsidRPr="00652700" w:rsidRDefault="004E680E" w:rsidP="004E680E">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1E0750">
        <w:rPr>
          <w:noProof/>
        </w:rPr>
        <w:t>11</w:t>
      </w:r>
      <w:r w:rsidR="00481A29">
        <w:rPr>
          <w:noProof/>
        </w:rPr>
        <w:fldChar w:fldCharType="end"/>
      </w:r>
      <w:r>
        <w:t xml:space="preserve"> Das neue Layout der PKP Startseite</w:t>
      </w:r>
    </w:p>
    <w:p w14:paraId="2FB1B5CE" w14:textId="139EEE28" w:rsidR="00852D59" w:rsidRDefault="00852D59" w:rsidP="00852D59">
      <w:pPr>
        <w:pStyle w:val="berschrift3"/>
      </w:pPr>
      <w:bookmarkStart w:id="610" w:name="_Toc116909684"/>
      <w:r>
        <w:lastRenderedPageBreak/>
        <w:t>Theoretische Grundlage</w:t>
      </w:r>
      <w:bookmarkEnd w:id="610"/>
    </w:p>
    <w:p w14:paraId="75CEFF9D" w14:textId="719E7704" w:rsidR="00652700" w:rsidRDefault="00652700" w:rsidP="00652700">
      <w:r>
        <w:t xml:space="preserve">Für das Frontend kommt die Template Engine </w:t>
      </w:r>
      <w:proofErr w:type="spellStart"/>
      <w:r>
        <w:t>Thymeleaf</w:t>
      </w:r>
      <w:proofErr w:type="spellEnd"/>
      <w:r>
        <w:t xml:space="preserve"> zum Einsatz. In Verbindung mit dem Framework Spring erleichtert es die Darstellung der angeforderten Daten. </w:t>
      </w:r>
      <w:r w:rsidR="001E4071">
        <w:t>I</w:t>
      </w:r>
      <w:r>
        <w:t xml:space="preserve">m Java Code </w:t>
      </w:r>
      <w:r w:rsidR="001E4071">
        <w:t xml:space="preserve">wird </w:t>
      </w:r>
      <w:r>
        <w:t xml:space="preserve">ein </w:t>
      </w:r>
      <w:r w:rsidR="00B6335A">
        <w:t>Model</w:t>
      </w:r>
      <w:r>
        <w:t xml:space="preserve">-Objekt mit den </w:t>
      </w:r>
      <w:del w:id="611" w:author="Dorothee Klotzbuecher" w:date="2022-10-13T12:51:00Z">
        <w:r w:rsidDel="007C4CB7">
          <w:delText xml:space="preserve">Entsprechenden </w:delText>
        </w:r>
      </w:del>
      <w:ins w:id="612" w:author="Dorothee Klotzbuecher" w:date="2022-10-13T12:51:00Z">
        <w:r w:rsidR="007C4CB7">
          <w:t xml:space="preserve">entsprechenden </w:t>
        </w:r>
      </w:ins>
      <w:r w:rsidR="001E4071">
        <w:t>Daten befüllt</w:t>
      </w:r>
      <w:ins w:id="613" w:author="Dorothee Klotzbuecher" w:date="2022-10-13T12:51:00Z">
        <w:r w:rsidR="007C4CB7">
          <w:t>,</w:t>
        </w:r>
      </w:ins>
      <w:r w:rsidR="001E4071">
        <w:t xml:space="preserve"> die beim Aufruf einer </w:t>
      </w:r>
      <w:del w:id="614" w:author="Dorothee Klotzbuecher" w:date="2022-10-13T12:51:00Z">
        <w:r w:rsidR="001E4071" w:rsidDel="007C4CB7">
          <w:delText xml:space="preserve">Bestimmten </w:delText>
        </w:r>
      </w:del>
      <w:ins w:id="615" w:author="Dorothee Klotzbuecher" w:date="2022-10-13T12:51:00Z">
        <w:r w:rsidR="007C4CB7">
          <w:t xml:space="preserve">bestimmten </w:t>
        </w:r>
      </w:ins>
      <w:r w:rsidR="001E4071">
        <w:t xml:space="preserve">URL benötigt werden. In den HTML-Dateien </w:t>
      </w:r>
      <w:r w:rsidR="00465128">
        <w:t xml:space="preserve">werden Variablen verwendet, die die </w:t>
      </w:r>
      <w:proofErr w:type="spellStart"/>
      <w:r w:rsidR="00465128">
        <w:t>Thymeleaf</w:t>
      </w:r>
      <w:proofErr w:type="spellEnd"/>
      <w:r w:rsidR="00465128">
        <w:t xml:space="preserve"> Engine dann</w:t>
      </w:r>
      <w:r w:rsidR="00A14433">
        <w:t xml:space="preserve"> durch die Daten aus dem </w:t>
      </w:r>
      <w:r w:rsidR="00B6335A">
        <w:t>Model</w:t>
      </w:r>
      <w:r w:rsidR="00A14433">
        <w:t>-Objekt ersetzt.</w:t>
      </w:r>
    </w:p>
    <w:p w14:paraId="4C4B3601" w14:textId="77777777" w:rsidR="003A705E" w:rsidRPr="00652700" w:rsidRDefault="003A705E" w:rsidP="00652700"/>
    <w:p w14:paraId="4F987075" w14:textId="33C69E55" w:rsidR="00852D59" w:rsidRDefault="00852D59" w:rsidP="00852D59">
      <w:pPr>
        <w:pStyle w:val="berschrift3"/>
      </w:pPr>
      <w:bookmarkStart w:id="616" w:name="_Toc116909685"/>
      <w:r>
        <w:t>Realisierung</w:t>
      </w:r>
      <w:bookmarkEnd w:id="616"/>
    </w:p>
    <w:p w14:paraId="2077490A" w14:textId="4C9506AE" w:rsidR="006D227F" w:rsidRDefault="00300B21" w:rsidP="00300B21">
      <w:r>
        <w:t>Um die Anzahl der Probleme einzugrenzen</w:t>
      </w:r>
      <w:ins w:id="617" w:author="Dorothee Klotzbuecher" w:date="2022-10-13T12:51:00Z">
        <w:r w:rsidR="007C4CB7">
          <w:t>,</w:t>
        </w:r>
      </w:ins>
      <w:r>
        <w:t xml:space="preserve"> ist das erste Ziel das Layout so weit anzupassen, dass es der </w:t>
      </w:r>
      <w:r w:rsidR="000D40AA">
        <w:t>Desktop Version der Vorlage optisch ähnelt.</w:t>
      </w:r>
      <w:r w:rsidR="003E10F7">
        <w:t xml:space="preserve"> Zunächst wird </w:t>
      </w:r>
      <w:r w:rsidR="00DC68AA">
        <w:t xml:space="preserve">dafür </w:t>
      </w:r>
      <w:r w:rsidR="003E10F7">
        <w:t>das CSS angepasst</w:t>
      </w:r>
      <w:ins w:id="618" w:author="Dorothee Klotzbuecher" w:date="2022-10-13T12:51:00Z">
        <w:r w:rsidR="007C4CB7">
          <w:t>,</w:t>
        </w:r>
      </w:ins>
      <w:r w:rsidR="003E10F7">
        <w:t xml:space="preserve"> um die Farbe der Icons zu ändern, den farbigen Rand zu verschieben und die Hintergrundfarbe zu ändern.</w:t>
      </w:r>
      <w:r w:rsidR="008E79B0">
        <w:t xml:space="preserve"> </w:t>
      </w:r>
      <w:r w:rsidR="003E10F7">
        <w:t>Das geschieht indirekt über die Anpassung von .</w:t>
      </w:r>
      <w:proofErr w:type="spellStart"/>
      <w:r w:rsidR="003E10F7">
        <w:t>less</w:t>
      </w:r>
      <w:proofErr w:type="spellEnd"/>
      <w:r w:rsidR="003E10F7">
        <w:t xml:space="preserve"> Dateien.</w:t>
      </w:r>
      <w:r w:rsidR="008E79B0">
        <w:t xml:space="preserve"> </w:t>
      </w:r>
      <w:proofErr w:type="spellStart"/>
      <w:r w:rsidR="003E10F7">
        <w:t>Less</w:t>
      </w:r>
      <w:proofErr w:type="spellEnd"/>
      <w:r w:rsidR="003E10F7">
        <w:t xml:space="preserve"> ist eine Stylesheet-Sprache</w:t>
      </w:r>
      <w:ins w:id="619" w:author="Dorothee Klotzbuecher" w:date="2022-10-13T12:51:00Z">
        <w:r w:rsidR="007C4CB7">
          <w:t>,</w:t>
        </w:r>
      </w:ins>
      <w:r w:rsidR="003E10F7">
        <w:t xml:space="preserve"> die </w:t>
      </w:r>
      <w:r w:rsidR="00992028">
        <w:t xml:space="preserve">ähnlich </w:t>
      </w:r>
      <w:r w:rsidR="003E10F7">
        <w:t>zu</w:t>
      </w:r>
      <w:r w:rsidR="00992028">
        <w:t xml:space="preserve"> benutzen ist wie</w:t>
      </w:r>
      <w:r w:rsidR="003E10F7">
        <w:t xml:space="preserve"> </w:t>
      </w:r>
      <w:proofErr w:type="spellStart"/>
      <w:r w:rsidR="003E10F7">
        <w:t>css</w:t>
      </w:r>
      <w:proofErr w:type="spellEnd"/>
      <w:r w:rsidR="00992028">
        <w:t xml:space="preserve"> und auch in diese</w:t>
      </w:r>
      <w:r w:rsidR="003E10F7">
        <w:t xml:space="preserve"> kompiliert wird.</w:t>
      </w:r>
      <w:r w:rsidR="00992028">
        <w:t xml:space="preserve"> </w:t>
      </w:r>
    </w:p>
    <w:p w14:paraId="1A9D296C" w14:textId="4DC106C3" w:rsidR="00300B21" w:rsidRDefault="00992028" w:rsidP="00300B21">
      <w:pPr>
        <w:rPr>
          <w:b/>
        </w:rPr>
      </w:pPr>
      <w:r>
        <w:t>Als nächstes</w:t>
      </w:r>
      <w:r w:rsidR="000D40AA">
        <w:t xml:space="preserve"> wird mit </w:t>
      </w:r>
      <w:proofErr w:type="spellStart"/>
      <w:r w:rsidR="000D40AA">
        <w:t>Thymeleaf</w:t>
      </w:r>
      <w:proofErr w:type="spellEnd"/>
      <w:r w:rsidR="000D40AA">
        <w:t xml:space="preserve"> ein </w:t>
      </w:r>
      <w:r w:rsidR="00B6335A">
        <w:t>Quicklink-„Fragment</w:t>
      </w:r>
      <w:del w:id="620" w:author="Dorothee Klotzbuecher" w:date="2022-10-13T12:52:00Z">
        <w:r w:rsidR="00B6335A" w:rsidDel="007C4CB7">
          <w:delText xml:space="preserve">„  </w:delText>
        </w:r>
      </w:del>
      <w:ins w:id="621" w:author="Dorothee Klotzbuecher" w:date="2022-10-13T12:52:00Z">
        <w:r w:rsidR="007C4CB7">
          <w:t xml:space="preserve">“ </w:t>
        </w:r>
      </w:ins>
      <w:r w:rsidR="00B6335A">
        <w:t xml:space="preserve">definiert, zu sehen in Abbildung 11. </w:t>
      </w:r>
      <w:r w:rsidR="000D40AA">
        <w:t>Die URL des Links</w:t>
      </w:r>
      <w:del w:id="622" w:author="Dorothee Klotzbuecher" w:date="2022-10-13T12:52:00Z">
        <w:r w:rsidR="000D40AA" w:rsidDel="007C4CB7">
          <w:delText>,</w:delText>
        </w:r>
      </w:del>
      <w:r w:rsidR="000D40AA">
        <w:t xml:space="preserve"> sowie die Bezeichnung wird dabei als Parameter definiert. D</w:t>
      </w:r>
      <w:r w:rsidR="003E10F7">
        <w:t>ieses Fragment kann dann in den Kacheln mehrfach eingefügt werden.</w:t>
      </w:r>
      <w:r>
        <w:t xml:space="preserve"> Da noch keine Links vorhanden sind</w:t>
      </w:r>
      <w:ins w:id="623" w:author="Dorothee Klotzbuecher" w:date="2022-10-13T12:52:00Z">
        <w:r w:rsidR="007C4CB7">
          <w:t>,</w:t>
        </w:r>
      </w:ins>
      <w:r>
        <w:t xml:space="preserve"> werden diese Fragmente zunächst mit Dummy-Daten in die Kacheln eingesetzt.</w:t>
      </w:r>
      <w:r w:rsidR="00DC68AA">
        <w:t xml:space="preserve"> </w:t>
      </w:r>
    </w:p>
    <w:p w14:paraId="5077F9B8" w14:textId="77777777" w:rsidR="00B6335A" w:rsidRDefault="00EF4FAB" w:rsidP="00B6335A">
      <w:pPr>
        <w:keepNext/>
      </w:pPr>
      <w:r>
        <w:rPr>
          <w:b/>
        </w:rPr>
        <w:pict w14:anchorId="0B0BD6E0">
          <v:shape id="_x0000_i1027" type="#_x0000_t75" style="width:350pt;height:109.5pt">
            <v:imagedata r:id="rId26" o:title="QuicklinkFragment"/>
          </v:shape>
        </w:pict>
      </w:r>
    </w:p>
    <w:p w14:paraId="007D9DF8" w14:textId="487E14B2" w:rsidR="009F62B7" w:rsidRPr="00DC68AA" w:rsidRDefault="00B6335A" w:rsidP="00B6335A">
      <w:pPr>
        <w:pStyle w:val="Beschriftung"/>
        <w:rPr>
          <w:b/>
        </w:rPr>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1E0750">
        <w:rPr>
          <w:noProof/>
        </w:rPr>
        <w:t>12</w:t>
      </w:r>
      <w:r w:rsidR="00481A29">
        <w:rPr>
          <w:noProof/>
        </w:rPr>
        <w:fldChar w:fldCharType="end"/>
      </w:r>
      <w:r>
        <w:t xml:space="preserve"> </w:t>
      </w:r>
      <w:proofErr w:type="spellStart"/>
      <w:r>
        <w:t>Thymeleaf</w:t>
      </w:r>
      <w:proofErr w:type="spellEnd"/>
      <w:r>
        <w:t xml:space="preserve"> Fragment, welches einen Quicklink darstellt</w:t>
      </w:r>
    </w:p>
    <w:p w14:paraId="1F600EA6" w14:textId="412D2F71" w:rsidR="00596FC8" w:rsidRPr="00B6335A" w:rsidRDefault="00596FC8" w:rsidP="00300B21">
      <w:r>
        <w:t xml:space="preserve">Wie in </w:t>
      </w:r>
      <w:r w:rsidR="006D227F">
        <w:t>Abbildung 10</w:t>
      </w:r>
      <w:r>
        <w:t xml:space="preserve"> zu sehen ist</w:t>
      </w:r>
      <w:r w:rsidR="00136301">
        <w:t>,</w:t>
      </w:r>
      <w:r>
        <w:t xml:space="preserve"> soll außerdem ein kleiner Pfeil anzeigen, da</w:t>
      </w:r>
      <w:r w:rsidR="00136301">
        <w:t>ss</w:t>
      </w:r>
      <w:del w:id="624" w:author="Dorothee Klotzbuecher" w:date="2022-10-13T12:52:00Z">
        <w:r w:rsidDel="007C4CB7">
          <w:delText>ss</w:delText>
        </w:r>
      </w:del>
      <w:r>
        <w:t xml:space="preserve"> es sich um einen Link handelt. Dafür </w:t>
      </w:r>
      <w:r w:rsidR="00F670F0">
        <w:t>wird</w:t>
      </w:r>
      <w:r>
        <w:t xml:space="preserve"> eine </w:t>
      </w:r>
      <w:proofErr w:type="spellStart"/>
      <w:r>
        <w:t>Scalable</w:t>
      </w:r>
      <w:proofErr w:type="spellEnd"/>
      <w:r>
        <w:t xml:space="preserve"> </w:t>
      </w:r>
      <w:proofErr w:type="spellStart"/>
      <w:r>
        <w:t>Vector</w:t>
      </w:r>
      <w:proofErr w:type="spellEnd"/>
      <w:r>
        <w:t xml:space="preserve"> </w:t>
      </w:r>
      <w:proofErr w:type="spellStart"/>
      <w:r>
        <w:t>G</w:t>
      </w:r>
      <w:r w:rsidR="00B6335A">
        <w:t>raphic</w:t>
      </w:r>
      <w:proofErr w:type="spellEnd"/>
      <w:r w:rsidR="00B6335A">
        <w:t xml:space="preserve"> (SVG) verwendet</w:t>
      </w:r>
      <w:r w:rsidR="000B684F">
        <w:t xml:space="preserve">. </w:t>
      </w:r>
      <w:r w:rsidR="00F670F0">
        <w:t xml:space="preserve">In einem XML-Dokument wird hierbei das Icon definiert. </w:t>
      </w:r>
      <w:r w:rsidR="000B684F">
        <w:t>Durch die Kommandos M (</w:t>
      </w:r>
      <w:proofErr w:type="spellStart"/>
      <w:r w:rsidR="000B684F">
        <w:t>move</w:t>
      </w:r>
      <w:proofErr w:type="spellEnd"/>
      <w:r w:rsidR="000B684F">
        <w:t>) und L (</w:t>
      </w:r>
      <w:proofErr w:type="spellStart"/>
      <w:r w:rsidR="000B684F">
        <w:t>line</w:t>
      </w:r>
      <w:proofErr w:type="spellEnd"/>
      <w:r w:rsidR="000B684F">
        <w:t xml:space="preserve">) bewegt sich ein virtueller Stift auf einem Koordinatenfeld oder zeichnet Linien, die sich zu einem Polygon verbinden lassen. </w:t>
      </w:r>
      <w:r w:rsidR="00B6335A">
        <w:t>Abbildung 12 zeigt, wie der Pfad in der XML Datei bzw. das fertige Icon aussieht.</w:t>
      </w:r>
    </w:p>
    <w:p w14:paraId="30900031" w14:textId="77777777" w:rsidR="00B6335A" w:rsidRDefault="00EF4FAB" w:rsidP="00B6335A">
      <w:pPr>
        <w:keepNext/>
      </w:pPr>
      <w:r>
        <w:lastRenderedPageBreak/>
        <w:pict w14:anchorId="1821EF35">
          <v:shape id="_x0000_i1028" type="#_x0000_t75" style="width:334.5pt;height:82pt">
            <v:imagedata r:id="rId27" o:title="Merged - Kopie"/>
          </v:shape>
        </w:pict>
      </w:r>
    </w:p>
    <w:p w14:paraId="3A6E0025" w14:textId="1CBF7372" w:rsidR="00B6335A" w:rsidRPr="000B684F" w:rsidRDefault="00B6335A" w:rsidP="00B6335A">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1E0750">
        <w:rPr>
          <w:noProof/>
        </w:rPr>
        <w:t>13</w:t>
      </w:r>
      <w:r w:rsidR="00481A29">
        <w:rPr>
          <w:noProof/>
        </w:rPr>
        <w:fldChar w:fldCharType="end"/>
      </w:r>
      <w:r>
        <w:t xml:space="preserve"> Ausschnitt aus der SVG Datei (Links) mit den Kommandos die zu dem Pfeil Icon (Rechts) führen</w:t>
      </w:r>
    </w:p>
    <w:p w14:paraId="4106C80B" w14:textId="4FF174E2" w:rsidR="005520AF" w:rsidRDefault="008E79B0" w:rsidP="00300B21">
      <w:r>
        <w:t xml:space="preserve">Nun müssen </w:t>
      </w:r>
      <w:r w:rsidR="00880702">
        <w:t xml:space="preserve">im Backend die Daten </w:t>
      </w:r>
      <w:r>
        <w:t>gesammelt werden</w:t>
      </w:r>
      <w:ins w:id="625" w:author="Dorothee Klotzbuecher" w:date="2022-10-13T12:53:00Z">
        <w:r w:rsidR="007C4CB7">
          <w:t>,</w:t>
        </w:r>
      </w:ins>
      <w:r w:rsidR="00880702">
        <w:t xml:space="preserve"> die für die Quicklinks benötigt werden. Dafür </w:t>
      </w:r>
      <w:r>
        <w:t>wird</w:t>
      </w:r>
      <w:r w:rsidR="00880702">
        <w:t xml:space="preserve"> dem </w:t>
      </w:r>
      <w:r w:rsidR="00B6335A">
        <w:t>Model</w:t>
      </w:r>
      <w:r w:rsidR="00880702">
        <w:t xml:space="preserve">-Objekt eine </w:t>
      </w:r>
      <w:proofErr w:type="spellStart"/>
      <w:r w:rsidR="00880702">
        <w:t>HashMap</w:t>
      </w:r>
      <w:proofErr w:type="spellEnd"/>
      <w:r w:rsidR="00880702">
        <w:t xml:space="preserve"> hinzu</w:t>
      </w:r>
      <w:r>
        <w:t>gefügt</w:t>
      </w:r>
      <w:r w:rsidR="00880702">
        <w:t>, die als Key die Kurzbezeichnung der einzelnen Module enthält</w:t>
      </w:r>
      <w:r w:rsidR="00B6335A">
        <w:t xml:space="preserve"> und als Wert eine Liste</w:t>
      </w:r>
      <w:ins w:id="626" w:author="Dorothee Klotzbuecher" w:date="2022-10-13T12:53:00Z">
        <w:r w:rsidR="007C4CB7">
          <w:t>,</w:t>
        </w:r>
      </w:ins>
      <w:r>
        <w:t xml:space="preserve"> die</w:t>
      </w:r>
      <w:r w:rsidR="00880702">
        <w:t xml:space="preserve"> die eigentlichen Links und deren Bezeichnungen enthält. Im HTML Dokument </w:t>
      </w:r>
      <w:r w:rsidR="00B6335A">
        <w:t xml:space="preserve">besteht </w:t>
      </w:r>
      <w:r w:rsidR="00880702">
        <w:t>dann die Möglichkeit</w:t>
      </w:r>
      <w:ins w:id="627" w:author="Dorothee Klotzbuecher" w:date="2022-10-13T12:53:00Z">
        <w:r w:rsidR="007C4CB7">
          <w:t>,</w:t>
        </w:r>
      </w:ins>
      <w:r w:rsidR="005520AF">
        <w:t xml:space="preserve"> mittels </w:t>
      </w:r>
      <w:proofErr w:type="spellStart"/>
      <w:r w:rsidR="005520AF">
        <w:t>Thymele</w:t>
      </w:r>
      <w:r>
        <w:t>a</w:t>
      </w:r>
      <w:r w:rsidR="005520AF">
        <w:t>f</w:t>
      </w:r>
      <w:proofErr w:type="spellEnd"/>
      <w:r w:rsidR="005520AF">
        <w:t xml:space="preserve"> Variablen</w:t>
      </w:r>
      <w:r w:rsidR="00880702">
        <w:t xml:space="preserve"> auf diese zuzugreifen</w:t>
      </w:r>
      <w:r w:rsidR="00A44302">
        <w:t xml:space="preserve">. </w:t>
      </w:r>
      <w:r w:rsidR="005520AF">
        <w:t xml:space="preserve">Beim Befüllen der </w:t>
      </w:r>
      <w:proofErr w:type="spellStart"/>
      <w:r w:rsidR="005520AF">
        <w:t>HashMap</w:t>
      </w:r>
      <w:proofErr w:type="spellEnd"/>
      <w:r w:rsidR="005520AF">
        <w:t xml:space="preserve"> wird zudem der </w:t>
      </w:r>
      <w:proofErr w:type="spellStart"/>
      <w:r w:rsidR="005520AF">
        <w:t>AccessContext</w:t>
      </w:r>
      <w:proofErr w:type="spellEnd"/>
      <w:r w:rsidR="005520AF">
        <w:t xml:space="preserve"> des angemeldeten Benutzers als Parameter mitgegeben. Dieses Objekt enthält</w:t>
      </w:r>
      <w:r w:rsidR="00B6335A">
        <w:t xml:space="preserve"> unter anderem</w:t>
      </w:r>
      <w:r w:rsidR="005520AF">
        <w:t xml:space="preserve"> die Rollen</w:t>
      </w:r>
      <w:ins w:id="628" w:author="Dorothee Klotzbuecher" w:date="2022-10-13T12:54:00Z">
        <w:r w:rsidR="007C4CB7">
          <w:t>,</w:t>
        </w:r>
      </w:ins>
      <w:r w:rsidR="005520AF">
        <w:t xml:space="preserve"> die dem Nutzer zugeordnet sind.</w:t>
      </w:r>
      <w:r w:rsidR="00A44302">
        <w:t xml:space="preserve"> Diese können dann beim Hinzufügen eines jeden Quicklinks abgeglichen werden.</w:t>
      </w:r>
      <w:r w:rsidR="005520AF">
        <w:t xml:space="preserve"> </w:t>
      </w:r>
      <w:r>
        <w:t xml:space="preserve">Links auf Funktionen, auf die der Nutzer keine </w:t>
      </w:r>
      <w:r w:rsidR="004C32A1">
        <w:t>Rechte hat,</w:t>
      </w:r>
      <w:r w:rsidR="00A44302">
        <w:t xml:space="preserve"> werden</w:t>
      </w:r>
      <w:r w:rsidR="004C32A1">
        <w:t xml:space="preserve"> </w:t>
      </w:r>
      <w:r w:rsidR="0000688D">
        <w:t>gar nicht</w:t>
      </w:r>
      <w:r w:rsidR="004C32A1">
        <w:t xml:space="preserve"> erst in das </w:t>
      </w:r>
      <w:r w:rsidR="00B6335A">
        <w:t>Model</w:t>
      </w:r>
      <w:r w:rsidR="004C32A1">
        <w:t xml:space="preserve">-Objekt eingefügt und können auch nicht angezeigt werden. </w:t>
      </w:r>
    </w:p>
    <w:p w14:paraId="659B1A42" w14:textId="7D81CD93" w:rsidR="002F3001" w:rsidRDefault="0000688D" w:rsidP="00300B21">
      <w:r>
        <w:t>Damit die Anzeigenamen der Links leicht geändert werden können</w:t>
      </w:r>
      <w:ins w:id="629" w:author="Dorothee Klotzbuecher" w:date="2022-10-13T12:54:00Z">
        <w:r w:rsidR="007C4CB7">
          <w:t>,</w:t>
        </w:r>
      </w:ins>
      <w:r>
        <w:t xml:space="preserve"> werden diese in eine „</w:t>
      </w:r>
      <w:proofErr w:type="spellStart"/>
      <w:r>
        <w:t>message.properties</w:t>
      </w:r>
      <w:proofErr w:type="spellEnd"/>
      <w:r>
        <w:t>“ Datei ausgelagert. Diese enthält Schlüssel-Wert Paare</w:t>
      </w:r>
      <w:r w:rsidR="007C14D7">
        <w:t xml:space="preserve">, die mittels Spring-Funktionen im Front- und Backend ausgelesen werden können. Durch Verwendung des Schlüssels lässt sich ein Anzeigetext in allen möglichen </w:t>
      </w:r>
      <w:ins w:id="630" w:author="Microsoft-Konto" w:date="2022-10-13T16:37:00Z">
        <w:r w:rsidR="006F38A3">
          <w:t>grafischen Oberflächen</w:t>
        </w:r>
      </w:ins>
      <w:r w:rsidR="00136301">
        <w:t xml:space="preserve"> </w:t>
      </w:r>
      <w:commentRangeStart w:id="631"/>
      <w:del w:id="632" w:author="Microsoft-Konto" w:date="2022-10-13T16:36:00Z">
        <w:r w:rsidR="007C14D7" w:rsidDel="006F38A3">
          <w:delText>View Schichten</w:delText>
        </w:r>
      </w:del>
      <w:commentRangeEnd w:id="631"/>
      <w:r w:rsidR="007C4CB7">
        <w:rPr>
          <w:rStyle w:val="Kommentarzeichen"/>
        </w:rPr>
        <w:commentReference w:id="631"/>
      </w:r>
      <w:del w:id="633" w:author="Microsoft-Konto" w:date="2022-10-13T16:37:00Z">
        <w:r w:rsidR="007C14D7" w:rsidDel="006F38A3">
          <w:delText xml:space="preserve"> </w:delText>
        </w:r>
      </w:del>
      <w:r w:rsidR="007C14D7">
        <w:t>wiederverwenden. Auch kann er an einer zentralen Stelle geändert werden.</w:t>
      </w:r>
    </w:p>
    <w:p w14:paraId="1D62431E" w14:textId="6C7B2FDD" w:rsidR="007C14D7" w:rsidRDefault="007C14D7" w:rsidP="00300B21">
      <w:r>
        <w:t>Um nun in jedem Modul die richtigen Links anzuzeigen</w:t>
      </w:r>
      <w:ins w:id="634" w:author="Dorothee Klotzbuecher" w:date="2022-10-13T12:55:00Z">
        <w:r w:rsidR="007C4CB7">
          <w:t>,</w:t>
        </w:r>
      </w:ins>
      <w:r>
        <w:t xml:space="preserve"> wird </w:t>
      </w:r>
      <w:r w:rsidR="00DB6EC7">
        <w:t xml:space="preserve">das </w:t>
      </w:r>
      <w:proofErr w:type="spellStart"/>
      <w:r>
        <w:t>Thymeleaf</w:t>
      </w:r>
      <w:proofErr w:type="spellEnd"/>
      <w:r>
        <w:t xml:space="preserve"> </w:t>
      </w:r>
      <w:r w:rsidR="00DB6EC7">
        <w:t>Attribut „</w:t>
      </w:r>
      <w:proofErr w:type="spellStart"/>
      <w:r w:rsidR="00DB6EC7">
        <w:t>th:each</w:t>
      </w:r>
      <w:proofErr w:type="spellEnd"/>
      <w:r w:rsidR="00DB6EC7">
        <w:t>“ verwendet</w:t>
      </w:r>
      <w:ins w:id="635" w:author="Dorothee Klotzbuecher" w:date="2022-10-13T12:55:00Z">
        <w:r w:rsidR="007C4CB7">
          <w:t>,</w:t>
        </w:r>
      </w:ins>
      <w:r w:rsidR="00DB6EC7">
        <w:t xml:space="preserve"> welches es ermöglicht</w:t>
      </w:r>
      <w:ins w:id="636" w:author="Dorothee Klotzbuecher" w:date="2022-10-13T12:55:00Z">
        <w:r w:rsidR="007C4CB7">
          <w:t>,</w:t>
        </w:r>
      </w:ins>
      <w:r w:rsidR="00A44302">
        <w:t xml:space="preserve"> in der HTML Datei</w:t>
      </w:r>
      <w:r w:rsidR="00DB6EC7">
        <w:t xml:space="preserve"> über Java-Collections zu iterieren</w:t>
      </w:r>
      <w:ins w:id="637" w:author="Dorothee Klotzbuecher" w:date="2022-10-13T12:55:00Z">
        <w:r w:rsidR="007C4CB7">
          <w:t>,</w:t>
        </w:r>
      </w:ins>
      <w:r w:rsidR="00A44302">
        <w:t xml:space="preserve"> die sich im Model-Objekt befinden</w:t>
      </w:r>
      <w:r w:rsidR="00DB6EC7">
        <w:t xml:space="preserve">. Durch den Key des jeweiligen Moduls kann auf die Quicklinks zugegriffen werden. </w:t>
      </w:r>
    </w:p>
    <w:p w14:paraId="682204BB" w14:textId="399098F8" w:rsidR="00DB6EC7" w:rsidRPr="00D90160" w:rsidRDefault="007F299D" w:rsidP="00300B21">
      <w:r>
        <w:t xml:space="preserve">Da sich ein Teil der </w:t>
      </w:r>
      <w:del w:id="638" w:author="Dorothee Klotzbuecher" w:date="2022-10-13T12:55:00Z">
        <w:r w:rsidDel="007C4CB7">
          <w:delText xml:space="preserve">Grafischen </w:delText>
        </w:r>
      </w:del>
      <w:ins w:id="639" w:author="Dorothee Klotzbuecher" w:date="2022-10-13T12:55:00Z">
        <w:r w:rsidR="007C4CB7">
          <w:t xml:space="preserve">grafischen </w:t>
        </w:r>
      </w:ins>
      <w:r>
        <w:t>Oberfläche verändert hat</w:t>
      </w:r>
      <w:ins w:id="640" w:author="Dorothee Klotzbuecher" w:date="2022-10-13T12:55:00Z">
        <w:r w:rsidR="007C4CB7">
          <w:t>,</w:t>
        </w:r>
      </w:ins>
      <w:r>
        <w:t xml:space="preserve"> müssen bei dieser Story bestehende Visual Regression Tests (VRT) angepasst werden. Bei diesen </w:t>
      </w:r>
      <w:r w:rsidR="0040111E">
        <w:t>werden</w:t>
      </w:r>
      <w:r>
        <w:t xml:space="preserve">, nach dem Einspielen von Testdaten, </w:t>
      </w:r>
      <w:r w:rsidR="0040111E">
        <w:t>verschiedene</w:t>
      </w:r>
      <w:r>
        <w:t xml:space="preserve"> URL</w:t>
      </w:r>
      <w:r w:rsidR="0040111E">
        <w:t>s</w:t>
      </w:r>
      <w:r>
        <w:t xml:space="preserve"> aufgerufen</w:t>
      </w:r>
      <w:r w:rsidR="0040111E">
        <w:t>. Anschließend wird ein Screenshot erstellt und dieser dann mit einer Vorlage abgeglichen. Dafür wird</w:t>
      </w:r>
      <w:r w:rsidR="00D90160">
        <w:t xml:space="preserve"> bei PKP </w:t>
      </w:r>
      <w:proofErr w:type="spellStart"/>
      <w:r w:rsidR="00D90160">
        <w:t>BackstopJS</w:t>
      </w:r>
      <w:proofErr w:type="spellEnd"/>
      <w:r w:rsidR="00D90160">
        <w:t xml:space="preserve"> eingesetzt, welches das automatische Erstellen und Vergleichen von Screenshots ermöglicht. Am Ende des Durchlaufs wird automatisch ein Bericht erstellt, der genau </w:t>
      </w:r>
      <w:del w:id="641" w:author="Dorothee Klotzbuecher" w:date="2022-10-13T12:55:00Z">
        <w:r w:rsidR="00D90160" w:rsidDel="007C4CB7">
          <w:delText>Zeigt</w:delText>
        </w:r>
      </w:del>
      <w:ins w:id="642" w:author="Dorothee Klotzbuecher" w:date="2022-10-13T12:55:00Z">
        <w:r w:rsidR="007C4CB7">
          <w:t>zeigt</w:t>
        </w:r>
      </w:ins>
      <w:r w:rsidR="00D90160">
        <w:t>, wo sich der Test Screenshot und die Vorlage unterscheiden. Da der VR Test für die Startseite schon existiert</w:t>
      </w:r>
      <w:ins w:id="643" w:author="Dorothee Klotzbuecher" w:date="2022-10-13T12:55:00Z">
        <w:r w:rsidR="007C4CB7">
          <w:t>,</w:t>
        </w:r>
      </w:ins>
      <w:r w:rsidR="00D90160">
        <w:t xml:space="preserve"> muss nun lediglich die Vorlage aktualisiert werden. Dafür wird das Szenario</w:t>
      </w:r>
      <w:ins w:id="644" w:author="Dorothee Klotzbuecher" w:date="2022-10-13T12:55:00Z">
        <w:r w:rsidR="007C4CB7">
          <w:t>,</w:t>
        </w:r>
      </w:ins>
      <w:r w:rsidR="00D90160">
        <w:t xml:space="preserve"> welches die Startseite beinhaltet</w:t>
      </w:r>
      <w:ins w:id="645" w:author="Dorothee Klotzbuecher" w:date="2022-10-13T12:56:00Z">
        <w:r w:rsidR="007C4CB7">
          <w:t>,</w:t>
        </w:r>
      </w:ins>
      <w:r w:rsidR="00D90160">
        <w:t xml:space="preserve"> mit der „</w:t>
      </w:r>
      <w:proofErr w:type="spellStart"/>
      <w:r w:rsidR="00D90160">
        <w:t>reference</w:t>
      </w:r>
      <w:proofErr w:type="spellEnd"/>
      <w:r w:rsidR="00D90160">
        <w:t xml:space="preserve">“ Option aufgerufen. </w:t>
      </w:r>
      <w:proofErr w:type="spellStart"/>
      <w:r w:rsidR="00D90160">
        <w:t>BackstopJS</w:t>
      </w:r>
      <w:proofErr w:type="spellEnd"/>
      <w:r w:rsidR="00D90160">
        <w:t xml:space="preserve"> macht nun einen Screenshot und ersetzt damit die alte Vorlage.</w:t>
      </w:r>
    </w:p>
    <w:p w14:paraId="2822782D" w14:textId="77777777" w:rsidR="00A14433" w:rsidRPr="00A14433" w:rsidRDefault="00A14433" w:rsidP="00A14433"/>
    <w:p w14:paraId="5F13AC2F" w14:textId="4D1E8F28" w:rsidR="00852D59" w:rsidRDefault="00852D59" w:rsidP="00D4642C">
      <w:pPr>
        <w:pStyle w:val="berschrift3"/>
      </w:pPr>
      <w:bookmarkStart w:id="646" w:name="_Toc116909686"/>
      <w:r>
        <w:lastRenderedPageBreak/>
        <w:t>Nachweis/Bewertung der Funktionsfähigkeit</w:t>
      </w:r>
      <w:bookmarkEnd w:id="646"/>
    </w:p>
    <w:p w14:paraId="631F9185" w14:textId="3AA70232" w:rsidR="00D4642C" w:rsidRPr="00D4642C" w:rsidRDefault="00072A58" w:rsidP="00D4642C">
      <w:r>
        <w:t>Der Erfolg dieser Story wird zum einen wieder am Status der Test Pipeline festgemacht. Zum anderen wird die Startseite aber auch noch manuell getestet. Dabei wird auf Anzeigefehler geachtet und die Links werden ausprobiert. Außerdem loggt man sich mit verschiedenen Berechtigungen ein</w:t>
      </w:r>
      <w:ins w:id="647" w:author="Dorothee Klotzbuecher" w:date="2022-10-13T12:56:00Z">
        <w:r w:rsidR="00D94296">
          <w:t>,</w:t>
        </w:r>
      </w:ins>
      <w:r>
        <w:t xml:space="preserve"> um zu sehen, ob alle Elemente ausgeblendet werden</w:t>
      </w:r>
      <w:ins w:id="648" w:author="Dorothee Klotzbuecher" w:date="2022-10-13T12:56:00Z">
        <w:r w:rsidR="007C4CB7">
          <w:t>,</w:t>
        </w:r>
      </w:ins>
      <w:r>
        <w:t xml:space="preserve"> die nicht zu sehen sein sollen. </w:t>
      </w:r>
    </w:p>
    <w:p w14:paraId="5A6437AC" w14:textId="68452037" w:rsidR="00852D59" w:rsidRPr="00852D59" w:rsidRDefault="00852D59" w:rsidP="00852D59"/>
    <w:p w14:paraId="09DA7B7B" w14:textId="77777777" w:rsidR="00852D59" w:rsidRPr="00852D59" w:rsidRDefault="00852D59" w:rsidP="00852D59"/>
    <w:p w14:paraId="00297B81" w14:textId="60811887" w:rsidR="00852D59" w:rsidRDefault="00852D59">
      <w:pPr>
        <w:spacing w:line="259" w:lineRule="auto"/>
      </w:pPr>
    </w:p>
    <w:p w14:paraId="7736FCBA" w14:textId="77777777" w:rsidR="003A705E" w:rsidRDefault="003A705E">
      <w:pPr>
        <w:spacing w:line="259" w:lineRule="auto"/>
      </w:pPr>
    </w:p>
    <w:p w14:paraId="49A49C9D" w14:textId="77777777" w:rsidR="003A705E" w:rsidRDefault="003A705E">
      <w:pPr>
        <w:spacing w:line="259" w:lineRule="auto"/>
      </w:pPr>
    </w:p>
    <w:p w14:paraId="4B19224E" w14:textId="77777777" w:rsidR="003A705E" w:rsidRDefault="003A705E">
      <w:pPr>
        <w:spacing w:line="259" w:lineRule="auto"/>
      </w:pPr>
    </w:p>
    <w:p w14:paraId="1E45DA10" w14:textId="77777777" w:rsidR="003A705E" w:rsidRDefault="003A705E">
      <w:pPr>
        <w:spacing w:line="259" w:lineRule="auto"/>
      </w:pPr>
    </w:p>
    <w:p w14:paraId="78CB557A" w14:textId="77777777" w:rsidR="003A705E" w:rsidRDefault="003A705E">
      <w:pPr>
        <w:spacing w:line="259" w:lineRule="auto"/>
      </w:pPr>
    </w:p>
    <w:p w14:paraId="2B9B15F8" w14:textId="77777777" w:rsidR="003A705E" w:rsidRDefault="003A705E">
      <w:pPr>
        <w:spacing w:line="259" w:lineRule="auto"/>
      </w:pPr>
    </w:p>
    <w:p w14:paraId="77A68D41" w14:textId="77777777" w:rsidR="003A705E" w:rsidRDefault="003A705E">
      <w:pPr>
        <w:spacing w:line="259" w:lineRule="auto"/>
      </w:pPr>
    </w:p>
    <w:p w14:paraId="4B85DF5D" w14:textId="77777777" w:rsidR="003A705E" w:rsidRDefault="003A705E">
      <w:pPr>
        <w:spacing w:line="259" w:lineRule="auto"/>
      </w:pPr>
    </w:p>
    <w:p w14:paraId="69D6CA39" w14:textId="77777777" w:rsidR="003A705E" w:rsidRDefault="003A705E">
      <w:pPr>
        <w:spacing w:line="259" w:lineRule="auto"/>
      </w:pPr>
    </w:p>
    <w:p w14:paraId="7018EBEF" w14:textId="77777777" w:rsidR="003A705E" w:rsidRDefault="003A705E">
      <w:pPr>
        <w:spacing w:line="259" w:lineRule="auto"/>
      </w:pPr>
    </w:p>
    <w:p w14:paraId="07201A00" w14:textId="77777777" w:rsidR="003A705E" w:rsidRDefault="003A705E">
      <w:pPr>
        <w:spacing w:line="259" w:lineRule="auto"/>
      </w:pPr>
    </w:p>
    <w:p w14:paraId="7592344F" w14:textId="77777777" w:rsidR="003A705E" w:rsidRDefault="003A705E">
      <w:pPr>
        <w:spacing w:line="259" w:lineRule="auto"/>
      </w:pPr>
    </w:p>
    <w:p w14:paraId="04EDB164" w14:textId="77777777" w:rsidR="003A705E" w:rsidRDefault="003A705E">
      <w:pPr>
        <w:spacing w:line="259" w:lineRule="auto"/>
      </w:pPr>
    </w:p>
    <w:p w14:paraId="2DBAF204" w14:textId="77777777" w:rsidR="003A705E" w:rsidRDefault="003A705E">
      <w:pPr>
        <w:spacing w:line="259" w:lineRule="auto"/>
      </w:pPr>
    </w:p>
    <w:p w14:paraId="77E34F21" w14:textId="77777777" w:rsidR="003A705E" w:rsidRDefault="003A705E">
      <w:pPr>
        <w:spacing w:line="259" w:lineRule="auto"/>
      </w:pPr>
    </w:p>
    <w:p w14:paraId="665F905C" w14:textId="77777777" w:rsidR="003A705E" w:rsidRDefault="003A705E">
      <w:pPr>
        <w:spacing w:line="259" w:lineRule="auto"/>
      </w:pPr>
    </w:p>
    <w:p w14:paraId="7B31FE7F" w14:textId="77777777" w:rsidR="003A705E" w:rsidRDefault="003A705E">
      <w:pPr>
        <w:spacing w:line="259" w:lineRule="auto"/>
      </w:pPr>
    </w:p>
    <w:p w14:paraId="47FD4F9D" w14:textId="77777777" w:rsidR="003A705E" w:rsidRDefault="003A705E">
      <w:pPr>
        <w:spacing w:line="259" w:lineRule="auto"/>
      </w:pPr>
    </w:p>
    <w:p w14:paraId="5BE40F14" w14:textId="77777777" w:rsidR="003A705E" w:rsidRDefault="003A705E">
      <w:pPr>
        <w:spacing w:line="259" w:lineRule="auto"/>
      </w:pPr>
    </w:p>
    <w:p w14:paraId="57235253" w14:textId="77777777" w:rsidR="003A705E" w:rsidRPr="000124A4" w:rsidDel="00E37EE5" w:rsidRDefault="003A705E" w:rsidP="000124A4">
      <w:pPr>
        <w:rPr>
          <w:del w:id="649" w:author="Microsoft-Konto" w:date="2022-10-17T14:22:00Z"/>
        </w:rPr>
      </w:pPr>
    </w:p>
    <w:p w14:paraId="478A211D" w14:textId="5396D533" w:rsidR="00FD44A2" w:rsidDel="00E37EE5" w:rsidRDefault="00FD44A2" w:rsidP="00FD44A2">
      <w:pPr>
        <w:rPr>
          <w:del w:id="650" w:author="Microsoft-Konto" w:date="2022-10-17T14:22:00Z"/>
        </w:rPr>
      </w:pPr>
    </w:p>
    <w:p w14:paraId="14C04E43" w14:textId="5C7DDD6B" w:rsidR="00FD44A2" w:rsidRPr="00FD44A2" w:rsidDel="00E37EE5" w:rsidRDefault="00FD44A2" w:rsidP="00FD44A2">
      <w:pPr>
        <w:rPr>
          <w:del w:id="651" w:author="Microsoft-Konto" w:date="2022-10-17T14:22:00Z"/>
        </w:rPr>
      </w:pPr>
    </w:p>
    <w:p w14:paraId="508FDDB2" w14:textId="63A42E2E" w:rsidR="00185749" w:rsidRPr="002064F9" w:rsidDel="00E37EE5" w:rsidRDefault="00185749" w:rsidP="00E164B3">
      <w:pPr>
        <w:rPr>
          <w:del w:id="652" w:author="Microsoft-Konto" w:date="2022-10-17T14:22:00Z"/>
        </w:rPr>
      </w:pPr>
    </w:p>
    <w:p w14:paraId="3647B415" w14:textId="2C8C9286" w:rsidR="007A0DF5" w:rsidRPr="007A0DF5" w:rsidDel="00E37EE5" w:rsidRDefault="007A0DF5" w:rsidP="007A0DF5">
      <w:pPr>
        <w:rPr>
          <w:del w:id="653" w:author="Microsoft-Konto" w:date="2022-10-17T14:22:00Z"/>
        </w:rPr>
      </w:pPr>
    </w:p>
    <w:p w14:paraId="4742596C" w14:textId="27DDE32A" w:rsidR="002A20DC" w:rsidRDefault="002A20DC">
      <w:pPr>
        <w:spacing w:line="259" w:lineRule="auto"/>
        <w:rPr>
          <w:rFonts w:eastAsiaTheme="majorEastAsia" w:cstheme="majorBidi"/>
          <w:b/>
          <w:color w:val="000000" w:themeColor="text1"/>
          <w:sz w:val="40"/>
          <w:szCs w:val="32"/>
        </w:rPr>
      </w:pPr>
      <w:del w:id="654" w:author="Microsoft-Konto" w:date="2022-10-17T14:22:00Z">
        <w:r w:rsidDel="00E37EE5">
          <w:br w:type="page"/>
        </w:r>
      </w:del>
    </w:p>
    <w:p w14:paraId="750A593D" w14:textId="3D351A03" w:rsidR="00FD44A2" w:rsidRDefault="00FD44A2" w:rsidP="00E760B2">
      <w:pPr>
        <w:pStyle w:val="berschrift1"/>
        <w:numPr>
          <w:ilvl w:val="0"/>
          <w:numId w:val="29"/>
        </w:numPr>
      </w:pPr>
      <w:bookmarkStart w:id="655" w:name="_Toc116909687"/>
      <w:r>
        <w:lastRenderedPageBreak/>
        <w:t>Persönliche Eindrücke und Erfahrungen</w:t>
      </w:r>
      <w:bookmarkEnd w:id="655"/>
    </w:p>
    <w:p w14:paraId="01657A9F" w14:textId="15E11DB1" w:rsidR="005A77E3" w:rsidRDefault="00151A50" w:rsidP="005A77E3">
      <w:ins w:id="656" w:author="Microsoft-Konto" w:date="2022-10-17T14:23:00Z">
        <w:r>
          <w:t xml:space="preserve">Während der Einarbeitungsphase </w:t>
        </w:r>
      </w:ins>
      <w:r w:rsidR="0063267E">
        <w:t>wurde ich in kurzer Zeit mit sehr vielen neue Informationen konfrontiert</w:t>
      </w:r>
      <w:ins w:id="657" w:author="Microsoft-Konto" w:date="2022-10-17T14:24:00Z">
        <w:r>
          <w:t xml:space="preserve">. </w:t>
        </w:r>
      </w:ins>
      <w:r w:rsidR="005F38D9">
        <w:t xml:space="preserve">Ich musste nicht nur lernen mich im </w:t>
      </w:r>
      <w:r w:rsidR="0063267E">
        <w:t>Quellc</w:t>
      </w:r>
      <w:r w:rsidR="005F38D9">
        <w:t xml:space="preserve">ode der Anwendungen zurechtzufinden, sondern auch mit den eingesetzten Werkzeugen wie </w:t>
      </w:r>
      <w:proofErr w:type="spellStart"/>
      <w:r w:rsidR="005F38D9">
        <w:t>Jira</w:t>
      </w:r>
      <w:proofErr w:type="spellEnd"/>
      <w:r w:rsidR="005F38D9">
        <w:t xml:space="preserve"> oder Jenkins zurechtkommen. Auch dass Aufsetzen der Entwicklungsumgebung stellte trotz Dokumentation eine kleine Herausforderung dar. Nachdem diese Hürden überwunden waren</w:t>
      </w:r>
      <w:r w:rsidR="003B617E">
        <w:t>, fand ich aber z</w:t>
      </w:r>
      <w:r w:rsidR="005F38D9">
        <w:t xml:space="preserve">unehmend Spaß an den Aufgaben. Da </w:t>
      </w:r>
      <w:r w:rsidR="00287E27">
        <w:t>das Team für alles rund um das Projekt zuständig ist</w:t>
      </w:r>
      <w:r w:rsidR="003B617E">
        <w:t>,</w:t>
      </w:r>
      <w:r w:rsidR="00287E27">
        <w:t xml:space="preserve"> hatte ich die Möglichkeit alles näher kennenzulernen</w:t>
      </w:r>
      <w:r w:rsidR="003B617E">
        <w:t>,</w:t>
      </w:r>
      <w:r w:rsidR="00287E27">
        <w:t xml:space="preserve"> was zur Umsetzung eines solchen Projektes dazugehört. So konnte ich mein bisher erworbenes Wissen vor allem im Java Backend einsetzen, darüber hinaus aber auch viel Neues lernen, wie </w:t>
      </w:r>
      <w:proofErr w:type="spellStart"/>
      <w:r w:rsidR="00287E27">
        <w:t>z.B</w:t>
      </w:r>
      <w:proofErr w:type="spellEnd"/>
      <w:r w:rsidR="00287E27">
        <w:t xml:space="preserve"> den Umgang mit </w:t>
      </w:r>
      <w:proofErr w:type="spellStart"/>
      <w:r w:rsidR="00287E27">
        <w:t>Thymeleaf</w:t>
      </w:r>
      <w:proofErr w:type="spellEnd"/>
      <w:r w:rsidR="00287E27">
        <w:t xml:space="preserve"> oder Details über die</w:t>
      </w:r>
      <w:r w:rsidR="0063267E">
        <w:t xml:space="preserve"> Infrastruktur der automatisierten</w:t>
      </w:r>
      <w:r w:rsidR="00287E27">
        <w:t xml:space="preserve"> Tests oder des </w:t>
      </w:r>
      <w:proofErr w:type="spellStart"/>
      <w:r w:rsidR="00287E27">
        <w:t>Deployments</w:t>
      </w:r>
      <w:proofErr w:type="spellEnd"/>
      <w:r w:rsidR="00287E27">
        <w:t>.</w:t>
      </w:r>
      <w:r w:rsidR="00581ABC">
        <w:t xml:space="preserve"> Vor allem die Arbeit an der </w:t>
      </w:r>
      <w:proofErr w:type="spellStart"/>
      <w:r w:rsidR="00581ABC">
        <w:t>Dockerisierung</w:t>
      </w:r>
      <w:proofErr w:type="spellEnd"/>
      <w:r w:rsidR="00581ABC">
        <w:t xml:space="preserve"> der Anwendung </w:t>
      </w:r>
      <w:proofErr w:type="spellStart"/>
      <w:r w:rsidR="003B617E">
        <w:t>DokV</w:t>
      </w:r>
      <w:proofErr w:type="spellEnd"/>
      <w:r w:rsidR="003B617E">
        <w:t xml:space="preserve"> war sehr i</w:t>
      </w:r>
      <w:r w:rsidR="00581ABC">
        <w:t xml:space="preserve">nteressant. Auch hier war der Einstieg etwas schwierig, da ich von Docker lediglich gehört, aber keinerlei praktische Vorerfahrung hatte. Dafür hatte die Anwendung fast schon „Tutorial Charakter“. Ein der beiden Komponenten wurde zuvor schon </w:t>
      </w:r>
      <w:proofErr w:type="spellStart"/>
      <w:r w:rsidR="00581ABC">
        <w:t>dockerisiert</w:t>
      </w:r>
      <w:proofErr w:type="spellEnd"/>
      <w:r w:rsidR="00581ABC">
        <w:t>, so dass ich mich daran orientieren konnte. Zud</w:t>
      </w:r>
      <w:r w:rsidR="004314AE">
        <w:t xml:space="preserve">em mussten jeweils ca. 5 Module in Container verpackt werden, weshalb ich das Gelernte öfter wiederholen konnte. </w:t>
      </w:r>
    </w:p>
    <w:p w14:paraId="05991D56" w14:textId="47394AD3" w:rsidR="002A20DC" w:rsidRPr="00E36522" w:rsidRDefault="004A7D82" w:rsidP="00910F6A">
      <w:r>
        <w:t xml:space="preserve">Die Atmosphäre im Team war hervorragend. Ich wurde von Tag eins an super aufgenommen und in alles mit einbezogen. </w:t>
      </w:r>
      <w:r w:rsidR="00910F6A">
        <w:t>Bei Schwierigkeiten konnte ich mich jederzeit an die andern Teammitglieder wenden, egal ob vor Ort im Büro oder remote über den Chat. Im Büro war wegen Corona meist eher wenig los, die Stimmung war aber nicht zuletzt wegen bereitgestellten Getränken und Snacks immer gut. Ein Highlight war in dieser Hinsicht definitiv das Sommerfest, bei dem fast das ganze Team zusammen kam.</w:t>
      </w:r>
    </w:p>
    <w:p w14:paraId="76088E56" w14:textId="19D72843" w:rsidR="002A20DC" w:rsidDel="00151A50" w:rsidRDefault="002A20DC" w:rsidP="007A0DF5">
      <w:pPr>
        <w:pStyle w:val="berschrift1ohneNummer"/>
        <w:outlineLvl w:val="0"/>
        <w:rPr>
          <w:del w:id="658" w:author="Microsoft-Konto" w:date="2022-10-17T14:31:00Z"/>
        </w:rPr>
        <w:sectPr w:rsidR="002A20DC" w:rsidDel="00151A50" w:rsidSect="003A705E">
          <w:pgSz w:w="11906" w:h="16838" w:code="9"/>
          <w:pgMar w:top="1418" w:right="1134" w:bottom="1134" w:left="1701" w:header="709" w:footer="709" w:gutter="0"/>
          <w:pgNumType w:start="5"/>
          <w:cols w:space="708"/>
          <w:docGrid w:linePitch="360"/>
        </w:sectPr>
      </w:pPr>
      <w:bookmarkStart w:id="659" w:name="_GoBack"/>
      <w:bookmarkEnd w:id="659"/>
    </w:p>
    <w:customXmlDelRangeStart w:id="660" w:author="Microsoft-Konto" w:date="2022-10-17T14:29:00Z"/>
    <w:sdt>
      <w:sdtPr>
        <w:rPr>
          <w:b w:val="0"/>
          <w:sz w:val="24"/>
          <w:szCs w:val="22"/>
        </w:rPr>
        <w:id w:val="-1790271162"/>
        <w:docPartObj>
          <w:docPartGallery w:val="Bibliographies"/>
          <w:docPartUnique/>
        </w:docPartObj>
      </w:sdtPr>
      <w:sdtContent>
        <w:customXmlDelRangeEnd w:id="660"/>
        <w:p w14:paraId="29F024A8" w14:textId="7685A88C" w:rsidR="00085FCF" w:rsidDel="00151A50" w:rsidRDefault="002A20DC" w:rsidP="00D854C7">
          <w:pPr>
            <w:pStyle w:val="berschrift1ohneNummer"/>
            <w:outlineLvl w:val="0"/>
            <w:rPr>
              <w:del w:id="661" w:author="Microsoft-Konto" w:date="2022-10-17T14:29:00Z"/>
            </w:rPr>
          </w:pPr>
          <w:del w:id="662" w:author="Microsoft-Konto" w:date="2022-10-17T14:29:00Z">
            <w:r w:rsidDel="00151A50">
              <w:delText>L</w:delText>
            </w:r>
            <w:r w:rsidR="00085FCF" w:rsidDel="00151A50">
              <w:delText>iteratur</w:delText>
            </w:r>
            <w:r w:rsidDel="00151A50">
              <w:delText>quellen</w:delText>
            </w:r>
          </w:del>
        </w:p>
        <w:customXmlDelRangeStart w:id="663" w:author="Microsoft-Konto" w:date="2022-10-17T14:29:00Z"/>
        <w:sdt>
          <w:sdtPr>
            <w:id w:val="111145805"/>
            <w:bibliography/>
          </w:sdtPr>
          <w:sdtContent>
            <w:customXmlDelRangeEnd w:id="663"/>
            <w:p w14:paraId="7CBB007E" w14:textId="6928A2A8" w:rsidR="00085FCF" w:rsidDel="00151A50" w:rsidRDefault="00085FCF">
              <w:pPr>
                <w:rPr>
                  <w:del w:id="664" w:author="Microsoft-Konto" w:date="2022-10-17T14:29:00Z"/>
                </w:rPr>
              </w:pPr>
              <w:del w:id="665" w:author="Microsoft-Konto" w:date="2022-10-17T14:29:00Z">
                <w:r w:rsidDel="00151A50">
                  <w:fldChar w:fldCharType="begin"/>
                </w:r>
                <w:r w:rsidRPr="00345EE1" w:rsidDel="00151A50">
                  <w:delInstrText>BIBLIOGRAPHY</w:delInstrText>
                </w:r>
                <w:r w:rsidDel="00151A50">
                  <w:fldChar w:fldCharType="separate"/>
                </w:r>
                <w:r w:rsidR="002A20DC" w:rsidDel="00151A50">
                  <w:rPr>
                    <w:b/>
                    <w:bCs/>
                    <w:noProof/>
                  </w:rPr>
                  <w:delText>Im aktuellen Dokument sind keine Quellen vorhanden.</w:delText>
                </w:r>
                <w:r w:rsidDel="00151A50">
                  <w:rPr>
                    <w:b/>
                    <w:bCs/>
                  </w:rPr>
                  <w:fldChar w:fldCharType="end"/>
                </w:r>
              </w:del>
            </w:p>
            <w:customXmlDelRangeStart w:id="666" w:author="Microsoft-Konto" w:date="2022-10-17T14:29:00Z"/>
          </w:sdtContent>
        </w:sdt>
        <w:customXmlDelRangeEnd w:id="666"/>
        <w:customXmlDelRangeStart w:id="667" w:author="Microsoft-Konto" w:date="2022-10-17T14:29:00Z"/>
      </w:sdtContent>
    </w:sdt>
    <w:customXmlDelRangeEnd w:id="667"/>
    <w:p w14:paraId="2D0EDC35" w14:textId="39D29306" w:rsidR="00085FCF" w:rsidDel="00151A50" w:rsidRDefault="00085FCF" w:rsidP="00085FCF">
      <w:pPr>
        <w:rPr>
          <w:del w:id="668" w:author="Microsoft-Konto" w:date="2022-10-17T14:29:00Z"/>
        </w:rPr>
      </w:pPr>
    </w:p>
    <w:p w14:paraId="0FBF0607" w14:textId="230F98CA" w:rsidR="002A20DC" w:rsidRPr="002A20DC" w:rsidDel="00151A50" w:rsidRDefault="002A20DC" w:rsidP="002A20DC">
      <w:pPr>
        <w:pStyle w:val="ReportBodyText"/>
        <w:rPr>
          <w:del w:id="669" w:author="Microsoft-Konto" w:date="2022-10-17T14:29:00Z"/>
        </w:rPr>
      </w:pPr>
      <w:del w:id="670" w:author="Microsoft-Konto" w:date="2022-10-17T14:29:00Z">
        <w:r w:rsidRPr="002A20DC" w:rsidDel="00151A50">
          <w:delText xml:space="preserve">Bearbeitungshinweise: </w:delText>
        </w:r>
        <w:r w:rsidDel="00151A50">
          <w:br/>
        </w:r>
        <w:r w:rsidRPr="002A20DC" w:rsidDel="00151A50">
          <w:rPr>
            <w:b/>
          </w:rPr>
          <w:delText>Bibliografische Angaben</w:delText>
        </w:r>
      </w:del>
    </w:p>
    <w:p w14:paraId="2E56E448" w14:textId="286544CB" w:rsidR="002A20DC" w:rsidRPr="002A20DC" w:rsidDel="00151A50" w:rsidRDefault="002A20DC" w:rsidP="002A20DC">
      <w:pPr>
        <w:pStyle w:val="ReportBodyText"/>
        <w:rPr>
          <w:del w:id="671" w:author="Microsoft-Konto" w:date="2022-10-17T14:29:00Z"/>
        </w:rPr>
      </w:pPr>
      <w:del w:id="672" w:author="Microsoft-Konto" w:date="2022-10-17T14:29:00Z">
        <w:r w:rsidRPr="002A20DC" w:rsidDel="00151A50">
          <w:delText>Die Darstellung der im Text erwähnten Quellen erfolgt im Literaturverzeichnis in alphabetischer Ordnung. Folgende Arten von Quellen sind zu unterscheiden:</w:delText>
        </w:r>
      </w:del>
    </w:p>
    <w:p w14:paraId="5680584D" w14:textId="500CD731" w:rsidR="002A20DC" w:rsidRPr="002A20DC" w:rsidDel="00151A50" w:rsidRDefault="002A20DC" w:rsidP="002A20DC">
      <w:pPr>
        <w:pStyle w:val="ReportBodyText-numbered"/>
        <w:numPr>
          <w:ilvl w:val="0"/>
          <w:numId w:val="23"/>
        </w:numPr>
        <w:rPr>
          <w:del w:id="673" w:author="Microsoft-Konto" w:date="2022-10-17T14:29:00Z"/>
        </w:rPr>
      </w:pPr>
      <w:del w:id="674" w:author="Microsoft-Konto" w:date="2022-10-17T14:29:00Z">
        <w:r w:rsidRPr="002A20DC" w:rsidDel="00151A50">
          <w:delText>Zeitschriftenaufsätze</w:delText>
        </w:r>
      </w:del>
    </w:p>
    <w:p w14:paraId="14C85A04" w14:textId="5EB545CA" w:rsidR="002A20DC" w:rsidRPr="002A20DC" w:rsidDel="00151A50" w:rsidRDefault="002A20DC" w:rsidP="002A20DC">
      <w:pPr>
        <w:pStyle w:val="ReportBodyTextLeft"/>
        <w:rPr>
          <w:del w:id="675" w:author="Microsoft-Konto" w:date="2022-10-17T14:29:00Z"/>
        </w:rPr>
      </w:pPr>
      <w:del w:id="676" w:author="Microsoft-Konto" w:date="2022-10-17T14:29:00Z">
        <w:r w:rsidRPr="002A20DC" w:rsidDel="00151A50">
          <w:delText xml:space="preserve">BEITRAGSVERFASSERNAME, Vorname: „Beitragstitel“. In: </w:delText>
        </w:r>
        <w:r w:rsidRPr="002A20DC" w:rsidDel="00151A50">
          <w:rPr>
            <w:i/>
          </w:rPr>
          <w:delText>Zeitschriftentitel,</w:delText>
        </w:r>
        <w:r w:rsidRPr="002A20DC" w:rsidDel="00151A50">
          <w:delText xml:space="preserve"> Bandzählung (Erscheinungsjahr), Heftnummer, Anfangsseite–Endseite</w:delText>
        </w:r>
      </w:del>
    </w:p>
    <w:p w14:paraId="65320F56" w14:textId="6B4336D0" w:rsidR="002A20DC" w:rsidRPr="002A20DC" w:rsidDel="00151A50" w:rsidRDefault="002A20DC" w:rsidP="002A20DC">
      <w:pPr>
        <w:pStyle w:val="ReportBodyText-numbered"/>
        <w:rPr>
          <w:del w:id="677" w:author="Microsoft-Konto" w:date="2022-10-17T14:29:00Z"/>
        </w:rPr>
      </w:pPr>
      <w:del w:id="678" w:author="Microsoft-Konto" w:date="2022-10-17T14:29:00Z">
        <w:r w:rsidRPr="002A20DC" w:rsidDel="00151A50">
          <w:delText>Beiträge in Sammelwerken</w:delText>
        </w:r>
      </w:del>
    </w:p>
    <w:p w14:paraId="4C8345CF" w14:textId="1294AA04" w:rsidR="002A20DC" w:rsidRPr="002A20DC" w:rsidDel="00151A50" w:rsidRDefault="002A20DC" w:rsidP="002A20DC">
      <w:pPr>
        <w:pStyle w:val="ReportBodyTextLeft"/>
        <w:rPr>
          <w:del w:id="679" w:author="Microsoft-Konto" w:date="2022-10-17T14:29:00Z"/>
        </w:rPr>
      </w:pPr>
      <w:del w:id="680" w:author="Microsoft-Konto" w:date="2022-10-17T14:29:00Z">
        <w:r w:rsidRPr="002A20DC" w:rsidDel="00151A50">
          <w:delText>BEITRAGSVERFASSERNAME, Vorname: „</w:delText>
        </w:r>
        <w:r w:rsidRPr="002A20DC" w:rsidDel="00151A50">
          <w:rPr>
            <w:iCs/>
          </w:rPr>
          <w:delText>Beitragstitel“</w:delText>
        </w:r>
        <w:r w:rsidRPr="002A20DC" w:rsidDel="00151A50">
          <w:delText xml:space="preserve">. In: Herausgebername, Vorname (Hg.): </w:delText>
        </w:r>
        <w:r w:rsidRPr="002A20DC" w:rsidDel="00151A50">
          <w:rPr>
            <w:i/>
          </w:rPr>
          <w:delText xml:space="preserve">Buchtitel. </w:delText>
        </w:r>
        <w:r w:rsidRPr="002A20DC" w:rsidDel="00151A50">
          <w:delText>Erscheinungsort: Verlag, Erscheinungsjahr, Anfangs</w:delText>
        </w:r>
        <w:r w:rsidRPr="002A20DC" w:rsidDel="00151A50">
          <w:softHyphen/>
          <w:delText>seite–Endseite</w:delText>
        </w:r>
      </w:del>
    </w:p>
    <w:p w14:paraId="631A01CB" w14:textId="6C4B1A04" w:rsidR="002A20DC" w:rsidRPr="002A20DC" w:rsidDel="00151A50" w:rsidRDefault="002A20DC" w:rsidP="002A20DC">
      <w:pPr>
        <w:pStyle w:val="ReportBodyText-numbered"/>
        <w:rPr>
          <w:del w:id="681" w:author="Microsoft-Konto" w:date="2022-10-17T14:29:00Z"/>
        </w:rPr>
      </w:pPr>
      <w:del w:id="682" w:author="Microsoft-Konto" w:date="2022-10-17T14:29:00Z">
        <w:r w:rsidRPr="002A20DC" w:rsidDel="00151A50">
          <w:delText>Bücher</w:delText>
        </w:r>
      </w:del>
    </w:p>
    <w:p w14:paraId="77C3C2A7" w14:textId="759C93FF" w:rsidR="002A20DC" w:rsidRPr="002A20DC" w:rsidDel="00151A50" w:rsidRDefault="002A20DC" w:rsidP="002A20DC">
      <w:pPr>
        <w:pStyle w:val="ReportBodyTextLeft"/>
        <w:rPr>
          <w:del w:id="683" w:author="Microsoft-Konto" w:date="2022-10-17T14:29:00Z"/>
        </w:rPr>
      </w:pPr>
      <w:del w:id="684" w:author="Microsoft-Konto" w:date="2022-10-17T14:29:00Z">
        <w:r w:rsidRPr="002A20DC" w:rsidDel="00151A50">
          <w:delText xml:space="preserve">VERFASSERNAME, Vorname: </w:delText>
        </w:r>
        <w:r w:rsidRPr="002A20DC" w:rsidDel="00151A50">
          <w:rPr>
            <w:i/>
          </w:rPr>
          <w:delText>Buchtitel.</w:delText>
        </w:r>
        <w:r w:rsidRPr="002A20DC" w:rsidDel="00151A50">
          <w:delText xml:space="preserve"> Erscheinungsort: Verlag, Erschei</w:delText>
        </w:r>
        <w:r w:rsidRPr="002A20DC" w:rsidDel="00151A50">
          <w:softHyphen/>
          <w:delText>nungsjahr</w:delText>
        </w:r>
      </w:del>
    </w:p>
    <w:p w14:paraId="2C0F6ED0" w14:textId="12E69766" w:rsidR="002A20DC" w:rsidRPr="002A20DC" w:rsidDel="00151A50" w:rsidRDefault="002A20DC" w:rsidP="002A20DC">
      <w:pPr>
        <w:pStyle w:val="ReportBodyText-numbered"/>
        <w:rPr>
          <w:del w:id="685" w:author="Microsoft-Konto" w:date="2022-10-17T14:29:00Z"/>
        </w:rPr>
      </w:pPr>
      <w:del w:id="686" w:author="Microsoft-Konto" w:date="2022-10-17T14:29:00Z">
        <w:r w:rsidRPr="002A20DC" w:rsidDel="00151A50">
          <w:delText>Internetseiten</w:delText>
        </w:r>
      </w:del>
    </w:p>
    <w:p w14:paraId="671AFC00" w14:textId="6FC0A2B1" w:rsidR="002A20DC" w:rsidRPr="002A20DC" w:rsidDel="00151A50" w:rsidRDefault="002A20DC" w:rsidP="002A20DC">
      <w:pPr>
        <w:pStyle w:val="ReportBodyTextLeft"/>
        <w:rPr>
          <w:del w:id="687" w:author="Microsoft-Konto" w:date="2022-10-17T14:29:00Z"/>
        </w:rPr>
      </w:pPr>
      <w:del w:id="688" w:author="Microsoft-Konto" w:date="2022-10-17T14:29:00Z">
        <w:r w:rsidRPr="002A20DC" w:rsidDel="00151A50">
          <w:delText>BEITRAGSVERFASSERNAME, Vorname (falls nicht vorhanden, Domain als Verfasser): „</w:delText>
        </w:r>
        <w:r w:rsidRPr="002A20DC" w:rsidDel="00151A50">
          <w:rPr>
            <w:iCs/>
          </w:rPr>
          <w:delText>Beitragstitel“</w:delText>
        </w:r>
        <w:r w:rsidRPr="002A20DC" w:rsidDel="00151A50">
          <w:delText>. Erscheinungsjahr. In: Name der Webseite, URL: www… (ungekürzt), Abrufdatum</w:delText>
        </w:r>
      </w:del>
    </w:p>
    <w:p w14:paraId="11426F0F" w14:textId="4C2E5676" w:rsidR="002A20DC" w:rsidRPr="002A20DC" w:rsidDel="00151A50" w:rsidRDefault="002A20DC" w:rsidP="002A20DC">
      <w:pPr>
        <w:pStyle w:val="ReprotTitel-small"/>
        <w:rPr>
          <w:del w:id="689" w:author="Microsoft-Konto" w:date="2022-10-17T14:29:00Z"/>
          <w:sz w:val="24"/>
          <w:szCs w:val="24"/>
        </w:rPr>
      </w:pPr>
      <w:del w:id="690" w:author="Microsoft-Konto" w:date="2022-10-17T14:29:00Z">
        <w:r w:rsidRPr="002A20DC" w:rsidDel="00151A50">
          <w:rPr>
            <w:sz w:val="24"/>
            <w:szCs w:val="24"/>
          </w:rPr>
          <w:delText>Kurzverweise im Text</w:delText>
        </w:r>
      </w:del>
    </w:p>
    <w:p w14:paraId="3CAB4ADF" w14:textId="28B7D7F1" w:rsidR="002A20DC" w:rsidRPr="002A20DC" w:rsidDel="00151A50" w:rsidRDefault="002A20DC" w:rsidP="002A20DC">
      <w:pPr>
        <w:pStyle w:val="ReportBodyText"/>
        <w:rPr>
          <w:del w:id="691" w:author="Microsoft-Konto" w:date="2022-10-17T14:29:00Z"/>
        </w:rPr>
      </w:pPr>
      <w:del w:id="692" w:author="Microsoft-Konto" w:date="2022-10-17T14:29:00Z">
        <w:r w:rsidRPr="002A20DC" w:rsidDel="00151A50">
          <w:delText>Auf jedes aufgeführte Werk wird im Text Bezug genommen. Die Verfasser kön</w:delText>
        </w:r>
        <w:r w:rsidRPr="002A20DC" w:rsidDel="00151A50">
          <w:softHyphen/>
          <w:delText>nen im Text namentlich genannt werden, das Werk muss mit Kurzverweis ange</w:delText>
        </w:r>
        <w:r w:rsidRPr="002A20DC" w:rsidDel="00151A50">
          <w:softHyphen/>
          <w:delText>geben werden (als Fußnote):</w:delText>
        </w:r>
      </w:del>
    </w:p>
    <w:p w14:paraId="12641E3D" w14:textId="6EC093C5" w:rsidR="002A20DC" w:rsidRPr="002A20DC" w:rsidDel="00151A50" w:rsidRDefault="002A20DC" w:rsidP="002A20DC">
      <w:pPr>
        <w:pStyle w:val="ReportBodySpace"/>
        <w:rPr>
          <w:del w:id="693" w:author="Microsoft-Konto" w:date="2022-10-17T14:29:00Z"/>
        </w:rPr>
      </w:pPr>
      <w:del w:id="694" w:author="Microsoft-Konto" w:date="2022-10-17T14:29:00Z">
        <w:r w:rsidRPr="002A20DC" w:rsidDel="00151A50">
          <w:rPr>
            <w:vertAlign w:val="superscript"/>
          </w:rPr>
          <w:delText>1</w:delText>
        </w:r>
        <w:r w:rsidRPr="002A20DC" w:rsidDel="00151A50">
          <w:delText xml:space="preserve"> Verfassername Erscheinungsjahr, zitierte Seite</w:delText>
        </w:r>
      </w:del>
    </w:p>
    <w:p w14:paraId="25E8B9BE" w14:textId="6CF1DA55" w:rsidR="002A20DC" w:rsidRPr="002A20DC" w:rsidDel="00151A50" w:rsidRDefault="002A20DC" w:rsidP="002A20DC">
      <w:pPr>
        <w:pStyle w:val="ReprotTitel-small"/>
        <w:keepNext/>
        <w:rPr>
          <w:del w:id="695" w:author="Microsoft-Konto" w:date="2022-10-17T14:29:00Z"/>
          <w:sz w:val="24"/>
          <w:szCs w:val="24"/>
        </w:rPr>
      </w:pPr>
      <w:del w:id="696" w:author="Microsoft-Konto" w:date="2022-10-17T14:29:00Z">
        <w:r w:rsidRPr="002A20DC" w:rsidDel="00151A50">
          <w:rPr>
            <w:sz w:val="24"/>
            <w:szCs w:val="24"/>
          </w:rPr>
          <w:delText>Beispiel</w:delText>
        </w:r>
      </w:del>
    </w:p>
    <w:p w14:paraId="6C2A6E9C" w14:textId="1551F321" w:rsidR="002A20DC" w:rsidRPr="002A20DC" w:rsidDel="00151A50" w:rsidRDefault="002A20DC" w:rsidP="002A20DC">
      <w:pPr>
        <w:pStyle w:val="ReportBodyText"/>
        <w:keepNext/>
        <w:rPr>
          <w:del w:id="697" w:author="Microsoft-Konto" w:date="2022-10-17T14:29:00Z"/>
        </w:rPr>
      </w:pPr>
      <w:del w:id="698" w:author="Microsoft-Konto" w:date="2022-10-17T14:29:00Z">
        <w:r w:rsidRPr="002A20DC" w:rsidDel="00151A50">
          <w:delText>Eintrag im Literaturverzeichnis:</w:delText>
        </w:r>
      </w:del>
    </w:p>
    <w:p w14:paraId="32E2468A" w14:textId="6E3DA3D9" w:rsidR="002A20DC" w:rsidRPr="002A20DC" w:rsidDel="00151A50" w:rsidRDefault="002A20DC" w:rsidP="002A20DC">
      <w:pPr>
        <w:pStyle w:val="ReportBodySpace"/>
        <w:rPr>
          <w:del w:id="699" w:author="Microsoft-Konto" w:date="2022-10-17T14:29:00Z"/>
        </w:rPr>
      </w:pPr>
      <w:del w:id="700" w:author="Microsoft-Konto" w:date="2022-10-17T14:29:00Z">
        <w:r w:rsidRPr="002A20DC" w:rsidDel="00151A50">
          <w:delText xml:space="preserve">Hans Martens: </w:delText>
        </w:r>
        <w:r w:rsidRPr="002A20DC" w:rsidDel="00151A50">
          <w:rPr>
            <w:i/>
          </w:rPr>
          <w:delText xml:space="preserve">Recyclingtechnik. Fachbuch für Lehre und Praxis, </w:delText>
        </w:r>
        <w:r w:rsidRPr="002A20DC" w:rsidDel="00151A50">
          <w:delText>Spektrum Akademi</w:delText>
        </w:r>
        <w:r w:rsidRPr="002A20DC" w:rsidDel="00151A50">
          <w:softHyphen/>
          <w:delText>scher Verlag, Heidelberg 2011</w:delText>
        </w:r>
      </w:del>
    </w:p>
    <w:p w14:paraId="2DB8FD51" w14:textId="4DC3AFF8" w:rsidR="002A20DC" w:rsidRPr="002A20DC" w:rsidDel="00151A50" w:rsidRDefault="002A20DC" w:rsidP="002A20DC">
      <w:pPr>
        <w:pStyle w:val="ReportBodyText"/>
        <w:rPr>
          <w:del w:id="701" w:author="Microsoft-Konto" w:date="2022-10-17T14:29:00Z"/>
          <w:lang w:eastAsia="de-DE"/>
        </w:rPr>
      </w:pPr>
      <w:del w:id="702" w:author="Microsoft-Konto" w:date="2022-10-17T14:29:00Z">
        <w:r w:rsidRPr="002A20DC" w:rsidDel="00151A50">
          <w:rPr>
            <w:lang w:eastAsia="de-DE"/>
          </w:rPr>
          <w:delText>Originalauszug aus dem Buch:</w:delText>
        </w:r>
      </w:del>
    </w:p>
    <w:p w14:paraId="2CDAD675" w14:textId="76E052E9" w:rsidR="002A20DC" w:rsidRPr="002A20DC" w:rsidDel="00151A50" w:rsidRDefault="002A20DC" w:rsidP="002A20DC">
      <w:pPr>
        <w:pStyle w:val="ReportBodySpace"/>
        <w:rPr>
          <w:del w:id="703" w:author="Microsoft-Konto" w:date="2022-10-17T14:29:00Z"/>
        </w:rPr>
      </w:pPr>
      <w:del w:id="704" w:author="Microsoft-Konto" w:date="2022-10-17T14:29:00Z">
        <w:r w:rsidRPr="002A20DC" w:rsidDel="00151A50">
          <w:rPr>
            <w:lang w:eastAsia="de-DE"/>
          </w:rPr>
          <w:delText>Besonders günstige Voraussetzungen für das Recycling sind bei Produktions</w:delText>
        </w:r>
        <w:r w:rsidRPr="002A20DC" w:rsidDel="00151A50">
          <w:rPr>
            <w:lang w:eastAsia="de-DE"/>
          </w:rPr>
          <w:softHyphen/>
          <w:delText>abfällen gegeben.</w:delText>
        </w:r>
      </w:del>
    </w:p>
    <w:p w14:paraId="62620BA9" w14:textId="16D99F0C" w:rsidR="002A20DC" w:rsidRPr="002A20DC" w:rsidDel="00151A50" w:rsidRDefault="002A20DC" w:rsidP="002A20DC">
      <w:pPr>
        <w:pStyle w:val="ReportBodyText"/>
        <w:rPr>
          <w:del w:id="705" w:author="Microsoft-Konto" w:date="2022-10-17T14:29:00Z"/>
        </w:rPr>
      </w:pPr>
      <w:del w:id="706" w:author="Microsoft-Konto" w:date="2022-10-17T14:29:00Z">
        <w:r w:rsidRPr="002A20DC" w:rsidDel="00151A50">
          <w:delText>Wörtliches Zitat in Ihrem Text:</w:delText>
        </w:r>
      </w:del>
    </w:p>
    <w:p w14:paraId="66664555" w14:textId="422C947D" w:rsidR="002A20DC" w:rsidRPr="002A20DC" w:rsidDel="00151A50" w:rsidRDefault="002A20DC" w:rsidP="002A20DC">
      <w:pPr>
        <w:pStyle w:val="ReportBodySpace"/>
        <w:rPr>
          <w:del w:id="707" w:author="Microsoft-Konto" w:date="2022-10-17T14:29:00Z"/>
        </w:rPr>
      </w:pPr>
      <w:del w:id="708" w:author="Microsoft-Konto" w:date="2022-10-17T14:29:00Z">
        <w:r w:rsidRPr="002A20DC" w:rsidDel="00151A50">
          <w:delText>Laut Martens sind „b</w:delText>
        </w:r>
        <w:r w:rsidRPr="002A20DC" w:rsidDel="00151A50">
          <w:rPr>
            <w:lang w:eastAsia="de-DE"/>
          </w:rPr>
          <w:delText xml:space="preserve">esonders günstige Voraussetzungen für das Recycling </w:delText>
        </w:r>
        <w:r w:rsidRPr="002A20DC" w:rsidDel="00151A50">
          <w:delText xml:space="preserve">[…] </w:delText>
        </w:r>
        <w:r w:rsidRPr="002A20DC" w:rsidDel="00151A50">
          <w:rPr>
            <w:lang w:eastAsia="de-DE"/>
          </w:rPr>
          <w:delText>bei Produktionsabfällen gegeben“.</w:delText>
        </w:r>
        <w:r w:rsidRPr="002A20DC" w:rsidDel="00151A50">
          <w:rPr>
            <w:vertAlign w:val="superscript"/>
          </w:rPr>
          <w:delText>2</w:delText>
        </w:r>
      </w:del>
    </w:p>
    <w:p w14:paraId="7C7EC024" w14:textId="43496995" w:rsidR="002A20DC" w:rsidRPr="002A20DC" w:rsidDel="00151A50" w:rsidRDefault="002A20DC" w:rsidP="002A20DC">
      <w:pPr>
        <w:pStyle w:val="ReportBodyText"/>
        <w:rPr>
          <w:del w:id="709" w:author="Microsoft-Konto" w:date="2022-10-17T14:29:00Z"/>
        </w:rPr>
      </w:pPr>
      <w:del w:id="710" w:author="Microsoft-Konto" w:date="2022-10-17T14:29:00Z">
        <w:r w:rsidRPr="002A20DC" w:rsidDel="00151A50">
          <w:delText>Fußnote bei wörtlichem Zitat:</w:delText>
        </w:r>
      </w:del>
    </w:p>
    <w:p w14:paraId="259E255B" w14:textId="10060C4B" w:rsidR="002A20DC" w:rsidRPr="002A20DC" w:rsidDel="00151A50" w:rsidRDefault="002A20DC" w:rsidP="002A20DC">
      <w:pPr>
        <w:pStyle w:val="ReportBodySpace"/>
        <w:rPr>
          <w:del w:id="711" w:author="Microsoft-Konto" w:date="2022-10-17T14:29:00Z"/>
        </w:rPr>
      </w:pPr>
      <w:del w:id="712" w:author="Microsoft-Konto" w:date="2022-10-17T14:29:00Z">
        <w:r w:rsidRPr="002A20DC" w:rsidDel="00151A50">
          <w:rPr>
            <w:vertAlign w:val="superscript"/>
          </w:rPr>
          <w:delText>2</w:delText>
        </w:r>
        <w:r w:rsidRPr="002A20DC" w:rsidDel="00151A50">
          <w:delText xml:space="preserve"> Martens 2011, S. 4</w:delText>
        </w:r>
      </w:del>
    </w:p>
    <w:p w14:paraId="3F0BECB3" w14:textId="7F193242" w:rsidR="002A20DC" w:rsidRPr="002A20DC" w:rsidDel="00151A50" w:rsidRDefault="002A20DC" w:rsidP="002A20DC">
      <w:pPr>
        <w:pStyle w:val="ReportBodyText"/>
        <w:rPr>
          <w:del w:id="713" w:author="Microsoft-Konto" w:date="2022-10-17T14:29:00Z"/>
        </w:rPr>
      </w:pPr>
      <w:del w:id="714" w:author="Microsoft-Konto" w:date="2022-10-17T14:29:00Z">
        <w:r w:rsidRPr="002A20DC" w:rsidDel="00151A50">
          <w:delText>Sinngemäßes Zitat in Ihrem Text:</w:delText>
        </w:r>
      </w:del>
    </w:p>
    <w:p w14:paraId="4784644C" w14:textId="537C3822" w:rsidR="002A20DC" w:rsidRPr="002A20DC" w:rsidDel="00151A50" w:rsidRDefault="002A20DC" w:rsidP="002A20DC">
      <w:pPr>
        <w:pStyle w:val="ReportBodySpace"/>
        <w:rPr>
          <w:del w:id="715" w:author="Microsoft-Konto" w:date="2022-10-17T14:29:00Z"/>
        </w:rPr>
      </w:pPr>
      <w:del w:id="716" w:author="Microsoft-Konto" w:date="2022-10-17T14:29:00Z">
        <w:r w:rsidRPr="002A20DC" w:rsidDel="00151A50">
          <w:delText>Laut Martens eignen sich Produktionsabfälle besonders gut für die Wieder</w:delText>
        </w:r>
        <w:r w:rsidRPr="002A20DC" w:rsidDel="00151A50">
          <w:softHyphen/>
          <w:delText>verwertung.</w:delText>
        </w:r>
        <w:r w:rsidRPr="002A20DC" w:rsidDel="00151A50">
          <w:rPr>
            <w:vertAlign w:val="superscript"/>
          </w:rPr>
          <w:delText>3</w:delText>
        </w:r>
      </w:del>
    </w:p>
    <w:p w14:paraId="3D088636" w14:textId="5F824265" w:rsidR="002A20DC" w:rsidRPr="002A20DC" w:rsidDel="00151A50" w:rsidRDefault="002A20DC" w:rsidP="002A20DC">
      <w:pPr>
        <w:pStyle w:val="ReportBodyText"/>
        <w:rPr>
          <w:del w:id="717" w:author="Microsoft-Konto" w:date="2022-10-17T14:29:00Z"/>
        </w:rPr>
      </w:pPr>
      <w:del w:id="718" w:author="Microsoft-Konto" w:date="2022-10-17T14:29:00Z">
        <w:r w:rsidRPr="002A20DC" w:rsidDel="00151A50">
          <w:delText>Fußnote bei sinngemäßem Zitat:</w:delText>
        </w:r>
      </w:del>
    </w:p>
    <w:p w14:paraId="100BEC6F" w14:textId="19116179" w:rsidR="002A20DC" w:rsidRPr="002A20DC" w:rsidDel="00151A50" w:rsidRDefault="002A20DC" w:rsidP="002A20DC">
      <w:pPr>
        <w:pStyle w:val="ReportBodySpace"/>
        <w:rPr>
          <w:del w:id="719" w:author="Microsoft-Konto" w:date="2022-10-17T14:29:00Z"/>
          <w:b/>
        </w:rPr>
      </w:pPr>
      <w:del w:id="720" w:author="Microsoft-Konto" w:date="2022-10-17T14:29:00Z">
        <w:r w:rsidRPr="002A20DC" w:rsidDel="00151A50">
          <w:rPr>
            <w:vertAlign w:val="superscript"/>
          </w:rPr>
          <w:delText>3</w:delText>
        </w:r>
        <w:r w:rsidRPr="002A20DC" w:rsidDel="00151A50">
          <w:delText xml:space="preserve"> vgl. Martens 2011, S. 4</w:delText>
        </w:r>
      </w:del>
    </w:p>
    <w:p w14:paraId="1D7DFB05" w14:textId="4AD51953" w:rsidR="002A20DC" w:rsidDel="00151A50" w:rsidRDefault="002A20DC" w:rsidP="002A20DC">
      <w:pPr>
        <w:pStyle w:val="ReportBodySpace"/>
        <w:ind w:left="0"/>
        <w:rPr>
          <w:del w:id="721" w:author="Microsoft-Konto" w:date="2022-10-17T14:29:00Z"/>
          <w:b/>
        </w:rPr>
      </w:pPr>
    </w:p>
    <w:p w14:paraId="31D07F95" w14:textId="6C397219" w:rsidR="002A20DC" w:rsidDel="00151A50" w:rsidRDefault="002A20DC" w:rsidP="002A20DC">
      <w:pPr>
        <w:rPr>
          <w:del w:id="722" w:author="Microsoft-Konto" w:date="2022-10-17T14:29:00Z"/>
        </w:rPr>
      </w:pPr>
    </w:p>
    <w:p w14:paraId="26BB54DE" w14:textId="4415ACD3" w:rsidR="002A20DC" w:rsidRPr="006F6093" w:rsidDel="00151A50" w:rsidRDefault="002A20DC" w:rsidP="002A20DC">
      <w:pPr>
        <w:pStyle w:val="ReportBodySpace"/>
        <w:rPr>
          <w:del w:id="723" w:author="Microsoft-Konto" w:date="2022-10-17T14:31:00Z"/>
        </w:rPr>
      </w:pPr>
    </w:p>
    <w:p w14:paraId="7BB3850A" w14:textId="0E93E79B" w:rsidR="002A20DC" w:rsidDel="00151A50" w:rsidRDefault="002A20DC" w:rsidP="002A20DC">
      <w:pPr>
        <w:pStyle w:val="ReportHeading4"/>
        <w:rPr>
          <w:del w:id="724" w:author="Microsoft-Konto" w:date="2022-10-17T14:31:00Z"/>
        </w:rPr>
      </w:pPr>
    </w:p>
    <w:p w14:paraId="3103B9E9" w14:textId="7B58D458" w:rsidR="002A20DC" w:rsidDel="00151A50" w:rsidRDefault="002A20DC" w:rsidP="00151A50">
      <w:pPr>
        <w:pStyle w:val="berschrift1ohneNummer"/>
        <w:outlineLvl w:val="0"/>
        <w:rPr>
          <w:del w:id="725" w:author="Microsoft-Konto" w:date="2022-10-17T14:29:00Z"/>
        </w:rPr>
      </w:pPr>
      <w:del w:id="726" w:author="Microsoft-Konto" w:date="2022-10-17T14:31:00Z">
        <w:r w:rsidDel="00151A50">
          <w:br w:type="page"/>
        </w:r>
      </w:del>
      <w:bookmarkStart w:id="727" w:name="_Toc284849786"/>
      <w:del w:id="728" w:author="Microsoft-Konto" w:date="2022-10-17T14:29:00Z">
        <w:r w:rsidDel="00151A50">
          <w:delText>Anhang</w:delText>
        </w:r>
        <w:bookmarkEnd w:id="727"/>
      </w:del>
    </w:p>
    <w:p w14:paraId="52AA35D5" w14:textId="57A7227F" w:rsidR="002A20DC" w:rsidDel="00151A50" w:rsidRDefault="002A20DC" w:rsidP="00151A50">
      <w:pPr>
        <w:pStyle w:val="berschrift1ohneNummer"/>
        <w:outlineLvl w:val="0"/>
        <w:rPr>
          <w:del w:id="729" w:author="Microsoft-Konto" w:date="2022-10-17T14:29:00Z"/>
        </w:rPr>
        <w:pPrChange w:id="730" w:author="Microsoft-Konto" w:date="2022-10-17T14:29:00Z">
          <w:pPr>
            <w:pStyle w:val="ReportBodyText"/>
          </w:pPr>
        </w:pPrChange>
      </w:pPr>
    </w:p>
    <w:p w14:paraId="54A04244" w14:textId="41E34A36" w:rsidR="002A20DC" w:rsidDel="00151A50" w:rsidRDefault="002A20DC" w:rsidP="00151A50">
      <w:pPr>
        <w:pStyle w:val="berschrift1ohneNummer"/>
        <w:outlineLvl w:val="0"/>
        <w:rPr>
          <w:del w:id="731" w:author="Microsoft-Konto" w:date="2022-10-17T14:29:00Z"/>
        </w:rPr>
        <w:pPrChange w:id="732" w:author="Microsoft-Konto" w:date="2022-10-17T14:29:00Z">
          <w:pPr>
            <w:pStyle w:val="ReportBodyText"/>
          </w:pPr>
        </w:pPrChange>
      </w:pPr>
      <w:del w:id="733" w:author="Microsoft-Konto" w:date="2022-10-17T14:29:00Z">
        <w:r w:rsidDel="00151A50">
          <w:delText>Hinweise:</w:delText>
        </w:r>
      </w:del>
    </w:p>
    <w:p w14:paraId="76FFDB0F" w14:textId="26B37005" w:rsidR="002A20DC" w:rsidRPr="00C54677" w:rsidDel="00151A50" w:rsidRDefault="002A20DC" w:rsidP="00151A50">
      <w:pPr>
        <w:pStyle w:val="berschrift1ohneNummer"/>
        <w:outlineLvl w:val="0"/>
        <w:rPr>
          <w:del w:id="734" w:author="Microsoft-Konto" w:date="2022-10-17T14:29:00Z"/>
          <w:sz w:val="32"/>
        </w:rPr>
        <w:pPrChange w:id="735" w:author="Microsoft-Konto" w:date="2022-10-17T14:29:00Z">
          <w:pPr>
            <w:pStyle w:val="ReportBodyText"/>
          </w:pPr>
        </w:pPrChange>
      </w:pPr>
      <w:del w:id="736" w:author="Microsoft-Konto" w:date="2022-10-17T14:29:00Z">
        <w:r w:rsidDel="00151A50">
          <w:delText xml:space="preserve">Der Anhang bildet den letzten Teil eines </w:delText>
        </w:r>
        <w:r w:rsidR="008072BB" w:rsidDel="00151A50">
          <w:delText>Praxissemester-Berichts</w:delText>
        </w:r>
        <w:r w:rsidDel="00151A50">
          <w:delText xml:space="preserve"> und e</w:delText>
        </w:r>
        <w:r w:rsidRPr="00E36522" w:rsidDel="00151A50">
          <w:delText>nthält alle detaillierten In</w:delText>
        </w:r>
        <w:r w:rsidDel="00151A50">
          <w:softHyphen/>
        </w:r>
        <w:r w:rsidRPr="00E36522" w:rsidDel="00151A50">
          <w:delText>formationen, die das Lesen des Berichtes beschwerlich machen</w:delText>
        </w:r>
        <w:r w:rsidDel="00151A50">
          <w:delText xml:space="preserve"> würden, z</w:delText>
        </w:r>
        <w:r w:rsidRPr="00E36522" w:rsidDel="00151A50">
          <w:delText>.</w:delText>
        </w:r>
        <w:r w:rsidDel="00151A50">
          <w:delText> </w:delText>
        </w:r>
        <w:r w:rsidRPr="00E36522" w:rsidDel="00151A50">
          <w:delText>B. (Detail</w:delText>
        </w:r>
        <w:r w:rsidDel="00151A50">
          <w:delText>-</w:delText>
        </w:r>
        <w:r w:rsidRPr="00E36522" w:rsidDel="00151A50">
          <w:delText>)Berechnungen, Datenblätter, Detailauszüge und Bilder bei Modellierun</w:delText>
        </w:r>
        <w:r w:rsidDel="00151A50">
          <w:softHyphen/>
        </w:r>
        <w:r w:rsidRPr="00E36522" w:rsidDel="00151A50">
          <w:delText xml:space="preserve">gen, Rohdatenkurven, Lösungsvarianten etc. </w:delText>
        </w:r>
      </w:del>
    </w:p>
    <w:p w14:paraId="5083D039" w14:textId="39A12A7B" w:rsidR="002A20DC" w:rsidDel="00151A50" w:rsidRDefault="002A20DC" w:rsidP="00151A50">
      <w:pPr>
        <w:pStyle w:val="berschrift1ohneNummer"/>
        <w:outlineLvl w:val="0"/>
        <w:rPr>
          <w:del w:id="737" w:author="Microsoft-Konto" w:date="2022-10-17T14:29:00Z"/>
        </w:rPr>
        <w:pPrChange w:id="738" w:author="Microsoft-Konto" w:date="2022-10-17T14:29:00Z">
          <w:pPr>
            <w:pStyle w:val="ReportBodyText"/>
          </w:pPr>
        </w:pPrChange>
      </w:pPr>
      <w:del w:id="739" w:author="Microsoft-Konto" w:date="2022-10-17T14:29:00Z">
        <w:r w:rsidRPr="00E36522" w:rsidDel="00151A50">
          <w:delText>Auf den Anhang wird im Text der Arbeit immer dann verwiesen</w:delText>
        </w:r>
        <w:r w:rsidDel="00151A50">
          <w:delText xml:space="preserve">, </w:delText>
        </w:r>
        <w:r w:rsidRPr="00E36522" w:rsidDel="00151A50">
          <w:delText>wenn es für den Lese</w:delText>
        </w:r>
        <w:r w:rsidDel="00151A50">
          <w:delText xml:space="preserve">r von Interesse sein könnte, weitere Informationen </w:delText>
        </w:r>
        <w:r w:rsidRPr="00E36522" w:rsidDel="00151A50">
          <w:delText xml:space="preserve">heranzuziehen </w:delText>
        </w:r>
        <w:r w:rsidRPr="007470D4" w:rsidDel="00151A50">
          <w:delText>(</w:delText>
        </w:r>
        <w:r w:rsidDel="00151A50">
          <w:delText>„</w:delText>
        </w:r>
        <w:r w:rsidRPr="007470D4" w:rsidDel="00151A50">
          <w:delText>s</w:delText>
        </w:r>
        <w:r w:rsidDel="00151A50">
          <w:delText xml:space="preserve">iehe </w:delText>
        </w:r>
        <w:r w:rsidRPr="007470D4" w:rsidDel="00151A50">
          <w:delText xml:space="preserve">Anhang </w:delText>
        </w:r>
        <w:r w:rsidDel="00151A50">
          <w:delText>B“)</w:delText>
        </w:r>
        <w:r w:rsidRPr="007470D4" w:rsidDel="00151A50">
          <w:delText>.</w:delText>
        </w:r>
      </w:del>
    </w:p>
    <w:p w14:paraId="6BD80B9F" w14:textId="045E1A78" w:rsidR="002A20DC" w:rsidRPr="007470D4" w:rsidDel="00151A50" w:rsidRDefault="002A20DC" w:rsidP="00151A50">
      <w:pPr>
        <w:pStyle w:val="berschrift1ohneNummer"/>
        <w:outlineLvl w:val="0"/>
        <w:rPr>
          <w:del w:id="740" w:author="Microsoft-Konto" w:date="2022-10-17T14:29:00Z"/>
        </w:rPr>
        <w:pPrChange w:id="741" w:author="Microsoft-Konto" w:date="2022-10-17T14:29:00Z">
          <w:pPr>
            <w:pStyle w:val="ReportBodyText"/>
          </w:pPr>
        </w:pPrChange>
      </w:pPr>
      <w:del w:id="742" w:author="Microsoft-Konto" w:date="2022-10-17T14:29:00Z">
        <w:r w:rsidRPr="00E36522" w:rsidDel="00151A50">
          <w:delText>Der Anhang kann aus mehreren Unterkapiteln bestehen</w:delText>
        </w:r>
        <w:r w:rsidDel="00151A50">
          <w:delText>,</w:delText>
        </w:r>
        <w:r w:rsidRPr="00E36522" w:rsidDel="00151A50">
          <w:delText xml:space="preserve"> die auch als solche </w:delText>
        </w:r>
        <w:r w:rsidDel="00151A50">
          <w:delText>zu formatieren sind:</w:delText>
        </w:r>
      </w:del>
    </w:p>
    <w:p w14:paraId="5A42C8B3" w14:textId="46BACCD6" w:rsidR="002A20DC" w:rsidRPr="00E36522" w:rsidDel="00151A50" w:rsidRDefault="002A20DC" w:rsidP="00151A50">
      <w:pPr>
        <w:pStyle w:val="berschrift1ohneNummer"/>
        <w:outlineLvl w:val="0"/>
        <w:rPr>
          <w:del w:id="743" w:author="Microsoft-Konto" w:date="2022-10-17T14:29:00Z"/>
        </w:rPr>
        <w:pPrChange w:id="744" w:author="Microsoft-Konto" w:date="2022-10-17T14:29:00Z">
          <w:pPr>
            <w:pStyle w:val="ReportHeading5"/>
          </w:pPr>
        </w:pPrChange>
      </w:pPr>
      <w:bookmarkStart w:id="745" w:name="_Toc284849787"/>
      <w:del w:id="746" w:author="Microsoft-Konto" w:date="2022-10-17T14:29:00Z">
        <w:r w:rsidRPr="00CC0564" w:rsidDel="00151A50">
          <w:delText>Anhang</w:delText>
        </w:r>
        <w:r w:rsidDel="00151A50">
          <w:delText xml:space="preserve"> A (Titel)</w:delText>
        </w:r>
        <w:bookmarkEnd w:id="745"/>
      </w:del>
    </w:p>
    <w:p w14:paraId="4F1A5145" w14:textId="266008A7" w:rsidR="002A20DC" w:rsidDel="00151A50" w:rsidRDefault="002A20DC" w:rsidP="00151A50">
      <w:pPr>
        <w:pStyle w:val="berschrift1ohneNummer"/>
        <w:outlineLvl w:val="0"/>
        <w:rPr>
          <w:del w:id="747" w:author="Microsoft-Konto" w:date="2022-10-17T14:29:00Z"/>
        </w:rPr>
        <w:pPrChange w:id="748" w:author="Microsoft-Konto" w:date="2022-10-17T14:29:00Z">
          <w:pPr>
            <w:pStyle w:val="ReportBodyText"/>
          </w:pPr>
        </w:pPrChange>
      </w:pPr>
      <w:del w:id="749" w:author="Microsoft-Konto" w:date="2022-10-17T14:29:00Z">
        <w:r w:rsidDel="00151A50">
          <w:delText>Text</w:delText>
        </w:r>
      </w:del>
    </w:p>
    <w:p w14:paraId="3FACA087" w14:textId="4D38C8E2" w:rsidR="002A20DC" w:rsidDel="00151A50" w:rsidRDefault="002A20DC" w:rsidP="00151A50">
      <w:pPr>
        <w:pStyle w:val="berschrift1ohneNummer"/>
        <w:outlineLvl w:val="0"/>
        <w:rPr>
          <w:del w:id="750" w:author="Microsoft-Konto" w:date="2022-10-17T14:29:00Z"/>
        </w:rPr>
        <w:pPrChange w:id="751" w:author="Microsoft-Konto" w:date="2022-10-17T14:29:00Z">
          <w:pPr>
            <w:pStyle w:val="ReportBodyText"/>
          </w:pPr>
        </w:pPrChange>
      </w:pPr>
      <w:del w:id="752" w:author="Microsoft-Konto" w:date="2022-10-17T14:29:00Z">
        <w:r w:rsidDel="00151A50">
          <w:delText>Text</w:delText>
        </w:r>
      </w:del>
    </w:p>
    <w:p w14:paraId="5C973A6D" w14:textId="167F5441" w:rsidR="002A20DC" w:rsidDel="00151A50" w:rsidRDefault="002A20DC" w:rsidP="00151A50">
      <w:pPr>
        <w:pStyle w:val="berschrift1ohneNummer"/>
        <w:outlineLvl w:val="0"/>
        <w:rPr>
          <w:del w:id="753" w:author="Microsoft-Konto" w:date="2022-10-17T14:29:00Z"/>
        </w:rPr>
        <w:pPrChange w:id="754" w:author="Microsoft-Konto" w:date="2022-10-17T14:29:00Z">
          <w:pPr>
            <w:pStyle w:val="ReportHeading5"/>
          </w:pPr>
        </w:pPrChange>
      </w:pPr>
      <w:bookmarkStart w:id="755" w:name="_Toc284849788"/>
      <w:del w:id="756" w:author="Microsoft-Konto" w:date="2022-10-17T14:29:00Z">
        <w:r w:rsidDel="00151A50">
          <w:delText>Anhang B (Titel)</w:delText>
        </w:r>
        <w:bookmarkEnd w:id="755"/>
      </w:del>
    </w:p>
    <w:p w14:paraId="30A94A34" w14:textId="0439FDB8" w:rsidR="002A20DC" w:rsidDel="00151A50" w:rsidRDefault="002A20DC" w:rsidP="00151A50">
      <w:pPr>
        <w:pStyle w:val="berschrift1ohneNummer"/>
        <w:outlineLvl w:val="0"/>
        <w:rPr>
          <w:del w:id="757" w:author="Microsoft-Konto" w:date="2022-10-17T14:29:00Z"/>
        </w:rPr>
        <w:pPrChange w:id="758" w:author="Microsoft-Konto" w:date="2022-10-17T14:29:00Z">
          <w:pPr>
            <w:pStyle w:val="ReportBodyText"/>
          </w:pPr>
        </w:pPrChange>
      </w:pPr>
      <w:del w:id="759" w:author="Microsoft-Konto" w:date="2022-10-17T14:29:00Z">
        <w:r w:rsidDel="00151A50">
          <w:delText>Text</w:delText>
        </w:r>
      </w:del>
    </w:p>
    <w:p w14:paraId="6990883A" w14:textId="3FC71EB0" w:rsidR="002A20DC" w:rsidDel="00151A50" w:rsidRDefault="002A20DC" w:rsidP="00151A50">
      <w:pPr>
        <w:pStyle w:val="berschrift1ohneNummer"/>
        <w:outlineLvl w:val="0"/>
        <w:rPr>
          <w:del w:id="760" w:author="Microsoft-Konto" w:date="2022-10-17T14:29:00Z"/>
        </w:rPr>
        <w:pPrChange w:id="761" w:author="Microsoft-Konto" w:date="2022-10-17T14:29:00Z">
          <w:pPr>
            <w:pStyle w:val="ReportBodyText"/>
          </w:pPr>
        </w:pPrChange>
      </w:pPr>
      <w:del w:id="762" w:author="Microsoft-Konto" w:date="2022-10-17T14:29:00Z">
        <w:r w:rsidDel="00151A50">
          <w:delText xml:space="preserve">Text </w:delText>
        </w:r>
      </w:del>
    </w:p>
    <w:p w14:paraId="68C70304" w14:textId="54F10B2C" w:rsidR="002A20DC" w:rsidDel="00151A50" w:rsidRDefault="002A20DC" w:rsidP="00151A50">
      <w:pPr>
        <w:pStyle w:val="berschrift1ohneNummer"/>
        <w:outlineLvl w:val="0"/>
        <w:rPr>
          <w:del w:id="763" w:author="Microsoft-Konto" w:date="2022-10-17T14:29:00Z"/>
        </w:rPr>
        <w:pPrChange w:id="764" w:author="Microsoft-Konto" w:date="2022-10-17T14:29:00Z">
          <w:pPr>
            <w:pStyle w:val="ReportHeading5"/>
          </w:pPr>
        </w:pPrChange>
      </w:pPr>
      <w:bookmarkStart w:id="765" w:name="_Toc284849789"/>
      <w:del w:id="766" w:author="Microsoft-Konto" w:date="2022-10-17T14:29:00Z">
        <w:r w:rsidDel="00151A50">
          <w:delText>Anhang C (Titel)</w:delText>
        </w:r>
        <w:bookmarkEnd w:id="765"/>
      </w:del>
    </w:p>
    <w:p w14:paraId="35CBAA83" w14:textId="6E54A4F6" w:rsidR="002A20DC" w:rsidDel="00151A50" w:rsidRDefault="002A20DC" w:rsidP="00151A50">
      <w:pPr>
        <w:pStyle w:val="berschrift1ohneNummer"/>
        <w:outlineLvl w:val="0"/>
        <w:rPr>
          <w:del w:id="767" w:author="Microsoft-Konto" w:date="2022-10-17T14:29:00Z"/>
        </w:rPr>
        <w:pPrChange w:id="768" w:author="Microsoft-Konto" w:date="2022-10-17T14:29:00Z">
          <w:pPr>
            <w:pStyle w:val="ReportBodyText"/>
          </w:pPr>
        </w:pPrChange>
      </w:pPr>
      <w:del w:id="769" w:author="Microsoft-Konto" w:date="2022-10-17T14:29:00Z">
        <w:r w:rsidDel="00151A50">
          <w:delText>Text</w:delText>
        </w:r>
      </w:del>
    </w:p>
    <w:p w14:paraId="6159394E" w14:textId="5B2F7006" w:rsidR="002A20DC" w:rsidRPr="00E36522" w:rsidDel="00151A50" w:rsidRDefault="002A20DC" w:rsidP="00151A50">
      <w:pPr>
        <w:pStyle w:val="berschrift1ohneNummer"/>
        <w:outlineLvl w:val="0"/>
        <w:rPr>
          <w:del w:id="770" w:author="Microsoft-Konto" w:date="2022-10-17T14:29:00Z"/>
        </w:rPr>
        <w:pPrChange w:id="771" w:author="Microsoft-Konto" w:date="2022-10-17T14:29:00Z">
          <w:pPr>
            <w:pStyle w:val="ReportBodyText"/>
          </w:pPr>
        </w:pPrChange>
      </w:pPr>
      <w:del w:id="772" w:author="Microsoft-Konto" w:date="2022-10-17T14:29:00Z">
        <w:r w:rsidDel="00151A50">
          <w:delText xml:space="preserve">Text </w:delText>
        </w:r>
      </w:del>
    </w:p>
    <w:p w14:paraId="36F85DBF" w14:textId="1E4B3C2D" w:rsidR="002A20DC" w:rsidRPr="00552A53" w:rsidDel="00151A50" w:rsidRDefault="002A20DC" w:rsidP="00151A50">
      <w:pPr>
        <w:pStyle w:val="berschrift1ohneNummer"/>
        <w:outlineLvl w:val="0"/>
        <w:rPr>
          <w:del w:id="773" w:author="Microsoft-Konto" w:date="2022-10-17T14:29:00Z"/>
        </w:rPr>
        <w:pPrChange w:id="774" w:author="Microsoft-Konto" w:date="2022-10-17T14:29:00Z">
          <w:pPr>
            <w:pStyle w:val="ReportBodyText"/>
          </w:pPr>
        </w:pPrChange>
      </w:pPr>
    </w:p>
    <w:p w14:paraId="71313E40" w14:textId="4750549A" w:rsidR="002A20DC" w:rsidRPr="00E36522" w:rsidDel="00151A50" w:rsidRDefault="002A20DC" w:rsidP="002A20DC">
      <w:pPr>
        <w:pStyle w:val="ReportBodyText"/>
        <w:rPr>
          <w:del w:id="775" w:author="Microsoft-Konto" w:date="2022-10-17T14:29:00Z"/>
        </w:rPr>
      </w:pPr>
    </w:p>
    <w:p w14:paraId="092E239A" w14:textId="7DC4D864" w:rsidR="002A20DC" w:rsidDel="00151A50" w:rsidRDefault="002A20DC" w:rsidP="008072BB">
      <w:pPr>
        <w:pStyle w:val="berschrift1ohneNummer"/>
        <w:outlineLvl w:val="0"/>
        <w:rPr>
          <w:del w:id="776" w:author="Microsoft-Konto" w:date="2022-10-17T14:31:00Z"/>
        </w:rPr>
      </w:pPr>
      <w:del w:id="777" w:author="Microsoft-Konto" w:date="2022-10-17T14:29:00Z">
        <w:r w:rsidDel="00151A50">
          <w:br w:type="page"/>
        </w:r>
      </w:del>
      <w:bookmarkStart w:id="778" w:name="_Toc284849790"/>
      <w:del w:id="779" w:author="Microsoft-Konto" w:date="2022-10-17T14:31:00Z">
        <w:r w:rsidR="00860666" w:rsidDel="00151A50">
          <w:delText xml:space="preserve">Weitere </w:delText>
        </w:r>
        <w:r w:rsidDel="00151A50">
          <w:delText>Hinweise</w:delText>
        </w:r>
        <w:bookmarkEnd w:id="778"/>
      </w:del>
    </w:p>
    <w:p w14:paraId="7D692494" w14:textId="4F8B85BA" w:rsidR="00607046" w:rsidDel="00151A50" w:rsidRDefault="00607046" w:rsidP="00607046">
      <w:pPr>
        <w:pStyle w:val="Default"/>
        <w:rPr>
          <w:del w:id="780" w:author="Microsoft-Konto" w:date="2022-10-17T14:31:00Z"/>
        </w:rPr>
      </w:pPr>
    </w:p>
    <w:p w14:paraId="3E6A8962" w14:textId="36961162" w:rsidR="002A20DC" w:rsidRPr="006976B2" w:rsidDel="00151A50" w:rsidRDefault="002A20DC" w:rsidP="002A20DC">
      <w:pPr>
        <w:pStyle w:val="ReprotTitel-small"/>
        <w:rPr>
          <w:del w:id="781" w:author="Microsoft-Konto" w:date="2022-10-17T14:31:00Z"/>
          <w:sz w:val="24"/>
        </w:rPr>
      </w:pPr>
      <w:del w:id="782" w:author="Microsoft-Konto" w:date="2022-10-17T14:31:00Z">
        <w:r w:rsidRPr="006976B2" w:rsidDel="00151A50">
          <w:rPr>
            <w:sz w:val="24"/>
          </w:rPr>
          <w:delText xml:space="preserve">Hinweise zu Messdaten </w:delText>
        </w:r>
      </w:del>
    </w:p>
    <w:p w14:paraId="182552DD" w14:textId="459578FD" w:rsidR="002A20DC" w:rsidRPr="00E36522" w:rsidDel="00151A50" w:rsidRDefault="002A20DC" w:rsidP="002A20DC">
      <w:pPr>
        <w:pStyle w:val="ReportBodyText"/>
        <w:rPr>
          <w:del w:id="783" w:author="Microsoft-Konto" w:date="2022-10-17T14:31:00Z"/>
        </w:rPr>
      </w:pPr>
      <w:del w:id="784" w:author="Microsoft-Konto" w:date="2022-10-17T14:31:00Z">
        <w:r w:rsidDel="00151A50">
          <w:delText xml:space="preserve">Messdaten </w:delText>
        </w:r>
        <w:r w:rsidRPr="00E36522" w:rsidDel="00151A50">
          <w:delText>werden immer ausgewertet.</w:delText>
        </w:r>
        <w:r w:rsidDel="00151A50">
          <w:delText xml:space="preserve"> Dazu gehört</w:delText>
        </w:r>
        <w:r w:rsidRPr="00E36522" w:rsidDel="00151A50">
          <w:delText>:</w:delText>
        </w:r>
      </w:del>
    </w:p>
    <w:p w14:paraId="6AE8AF17" w14:textId="0589B04A" w:rsidR="002A20DC" w:rsidRPr="00E36522" w:rsidDel="00151A50" w:rsidRDefault="002A20DC" w:rsidP="002A20DC">
      <w:pPr>
        <w:pStyle w:val="ReportBodyText-numbered"/>
        <w:numPr>
          <w:ilvl w:val="0"/>
          <w:numId w:val="22"/>
        </w:numPr>
        <w:rPr>
          <w:del w:id="785" w:author="Microsoft-Konto" w:date="2022-10-17T14:31:00Z"/>
        </w:rPr>
      </w:pPr>
      <w:del w:id="786" w:author="Microsoft-Konto" w:date="2022-10-17T14:31:00Z">
        <w:r w:rsidRPr="00E36522" w:rsidDel="00151A50">
          <w:delText>Auftrag der Variablen in einem Diagramm (Excel)</w:delText>
        </w:r>
        <w:r w:rsidDel="00151A50">
          <w:delText>.</w:delText>
        </w:r>
      </w:del>
    </w:p>
    <w:p w14:paraId="7B91F824" w14:textId="27A4C66D" w:rsidR="002A20DC" w:rsidRPr="00E36522" w:rsidDel="00151A50" w:rsidRDefault="002A20DC" w:rsidP="002A20DC">
      <w:pPr>
        <w:pStyle w:val="ReportBodyText-numbered"/>
        <w:rPr>
          <w:del w:id="787" w:author="Microsoft-Konto" w:date="2022-10-17T14:31:00Z"/>
        </w:rPr>
      </w:pPr>
      <w:del w:id="788" w:author="Microsoft-Konto" w:date="2022-10-17T14:31:00Z">
        <w:r w:rsidRPr="00E36522" w:rsidDel="00151A50">
          <w:delText>Vergleich von Variablen zum Erkennen von Abhängigkeiten</w:delText>
        </w:r>
        <w:r w:rsidDel="00151A50">
          <w:delText>.</w:delText>
        </w:r>
      </w:del>
    </w:p>
    <w:p w14:paraId="29E987C6" w14:textId="55544698" w:rsidR="002A20DC" w:rsidRPr="00E36522" w:rsidDel="00151A50" w:rsidRDefault="002A20DC" w:rsidP="002A20DC">
      <w:pPr>
        <w:pStyle w:val="ReportBodyText-numbered"/>
        <w:rPr>
          <w:del w:id="789" w:author="Microsoft-Konto" w:date="2022-10-17T14:31:00Z"/>
        </w:rPr>
      </w:pPr>
      <w:del w:id="790" w:author="Microsoft-Konto" w:date="2022-10-17T14:31:00Z">
        <w:r w:rsidRPr="00E36522" w:rsidDel="00151A50">
          <w:delText>Statistik;</w:delText>
        </w:r>
        <w:r w:rsidDel="00151A50">
          <w:delText xml:space="preserve"> </w:delText>
        </w:r>
        <w:r w:rsidRPr="00E36522" w:rsidDel="00151A50">
          <w:delText>Relevanz von Abweichungen gleicher Parameter verschiedener Messreihen; Vergleich mit</w:delText>
        </w:r>
        <w:r w:rsidDel="00151A50">
          <w:delText xml:space="preserve"> der</w:delText>
        </w:r>
        <w:r w:rsidRPr="00E36522" w:rsidDel="00151A50">
          <w:delText xml:space="preserve"> Messgenauigkeit</w:delText>
        </w:r>
        <w:r w:rsidDel="00151A50">
          <w:delText>.</w:delText>
        </w:r>
      </w:del>
    </w:p>
    <w:p w14:paraId="1CAEF9AA" w14:textId="1D251E58" w:rsidR="006976B2" w:rsidDel="00151A50" w:rsidRDefault="006976B2" w:rsidP="002A20DC">
      <w:pPr>
        <w:pStyle w:val="ReprotTitel-small"/>
        <w:rPr>
          <w:del w:id="791" w:author="Microsoft-Konto" w:date="2022-10-17T14:31:00Z"/>
          <w:sz w:val="24"/>
        </w:rPr>
      </w:pPr>
    </w:p>
    <w:p w14:paraId="7F0A72CB" w14:textId="3409E9BD" w:rsidR="002A20DC" w:rsidRPr="006976B2" w:rsidDel="00151A50" w:rsidRDefault="002A20DC" w:rsidP="00151A50">
      <w:pPr>
        <w:pStyle w:val="ReprotTitel-small"/>
        <w:rPr>
          <w:del w:id="792" w:author="Microsoft-Konto" w:date="2022-10-17T14:31:00Z"/>
          <w:sz w:val="24"/>
        </w:rPr>
      </w:pPr>
      <w:del w:id="793" w:author="Microsoft-Konto" w:date="2022-10-17T14:31:00Z">
        <w:r w:rsidRPr="006976B2" w:rsidDel="00151A50">
          <w:rPr>
            <w:sz w:val="24"/>
          </w:rPr>
          <w:delText>Hinweise zum Inhalt</w:delText>
        </w:r>
      </w:del>
    </w:p>
    <w:p w14:paraId="4EE2DAF8" w14:textId="37F825BC" w:rsidR="002A20DC" w:rsidRPr="00E36522" w:rsidDel="00151A50" w:rsidRDefault="002A20DC" w:rsidP="00151A50">
      <w:pPr>
        <w:pStyle w:val="ReprotTitel-small"/>
        <w:rPr>
          <w:del w:id="794" w:author="Microsoft-Konto" w:date="2022-10-17T14:31:00Z"/>
        </w:rPr>
        <w:pPrChange w:id="795" w:author="Microsoft-Konto" w:date="2022-10-17T14:31:00Z">
          <w:pPr>
            <w:pStyle w:val="ReportBodyText"/>
            <w:numPr>
              <w:numId w:val="25"/>
            </w:numPr>
            <w:ind w:left="360" w:hanging="360"/>
          </w:pPr>
        </w:pPrChange>
      </w:pPr>
      <w:del w:id="796" w:author="Microsoft-Konto" w:date="2022-10-17T14:31:00Z">
        <w:r w:rsidRPr="00E36522" w:rsidDel="00151A50">
          <w:delText>Ein roter Faden in den dargebrachten Gedankengängen ist notwendig; Argu</w:delText>
        </w:r>
        <w:r w:rsidDel="00151A50">
          <w:softHyphen/>
        </w:r>
        <w:r w:rsidRPr="00E36522" w:rsidDel="00151A50">
          <w:delText xml:space="preserve">mente und Informationen müssen in einer lückenlosen Kette wiedergegeben werden, Gedankensprünge </w:delText>
        </w:r>
        <w:r w:rsidDel="00151A50">
          <w:delText xml:space="preserve">sollten </w:delText>
        </w:r>
        <w:r w:rsidRPr="00E36522" w:rsidDel="00151A50">
          <w:delText>vermieden werden.</w:delText>
        </w:r>
      </w:del>
    </w:p>
    <w:p w14:paraId="6FF7346E" w14:textId="45CC659A" w:rsidR="002A20DC" w:rsidRPr="00E36522" w:rsidDel="00151A50" w:rsidRDefault="002A20DC" w:rsidP="00151A50">
      <w:pPr>
        <w:pStyle w:val="ReprotTitel-small"/>
        <w:rPr>
          <w:del w:id="797" w:author="Microsoft-Konto" w:date="2022-10-17T14:31:00Z"/>
        </w:rPr>
        <w:pPrChange w:id="798" w:author="Microsoft-Konto" w:date="2022-10-17T14:31:00Z">
          <w:pPr>
            <w:pStyle w:val="ReportBodyText"/>
            <w:numPr>
              <w:numId w:val="25"/>
            </w:numPr>
            <w:ind w:left="360" w:hanging="360"/>
          </w:pPr>
        </w:pPrChange>
      </w:pPr>
      <w:del w:id="799" w:author="Microsoft-Konto" w:date="2022-10-17T14:31:00Z">
        <w:r w:rsidRPr="00E36522" w:rsidDel="00151A50">
          <w:delText>Komplizierte Sachverhalte müssen in kleine überschaubare Probleme zerlegt werden.</w:delText>
        </w:r>
      </w:del>
    </w:p>
    <w:p w14:paraId="79A36614" w14:textId="7F6F05C0" w:rsidR="002A20DC" w:rsidRPr="00E36522" w:rsidDel="00151A50" w:rsidRDefault="002A20DC" w:rsidP="00151A50">
      <w:pPr>
        <w:pStyle w:val="ReprotTitel-small"/>
        <w:rPr>
          <w:del w:id="800" w:author="Microsoft-Konto" w:date="2022-10-17T14:31:00Z"/>
        </w:rPr>
        <w:pPrChange w:id="801" w:author="Microsoft-Konto" w:date="2022-10-17T14:31:00Z">
          <w:pPr>
            <w:pStyle w:val="ReportBodyText"/>
            <w:numPr>
              <w:numId w:val="25"/>
            </w:numPr>
            <w:ind w:left="360" w:hanging="360"/>
          </w:pPr>
        </w:pPrChange>
      </w:pPr>
      <w:del w:id="802" w:author="Microsoft-Konto" w:date="2022-10-17T14:31:00Z">
        <w:r w:rsidRPr="00E36522" w:rsidDel="00151A50">
          <w:delText>Der Text ist zu strukturieren</w:delText>
        </w:r>
        <w:r w:rsidDel="00151A50">
          <w:delText>. N</w:delText>
        </w:r>
        <w:r w:rsidRPr="00E36522" w:rsidDel="00151A50">
          <w:delText>ach einem a</w:delText>
        </w:r>
        <w:r w:rsidDel="00151A50">
          <w:delText>b</w:delText>
        </w:r>
        <w:r w:rsidRPr="00E36522" w:rsidDel="00151A50">
          <w:delText>geschlossenen Gedankengang</w:delText>
        </w:r>
        <w:r w:rsidDel="00151A50">
          <w:delText xml:space="preserve"> wird ein neuer Absatz</w:delText>
        </w:r>
        <w:r w:rsidRPr="00E36522" w:rsidDel="00151A50">
          <w:delText xml:space="preserve"> </w:delText>
        </w:r>
        <w:r w:rsidDel="00151A50">
          <w:delText>begonnen – und nicht etwa nach jedem Satz!</w:delText>
        </w:r>
        <w:r w:rsidRPr="00E36522" w:rsidDel="00151A50">
          <w:delText xml:space="preserve"> </w:delText>
        </w:r>
      </w:del>
    </w:p>
    <w:p w14:paraId="0C9012DE" w14:textId="0B525412" w:rsidR="002A20DC" w:rsidRPr="00E36522" w:rsidDel="00151A50" w:rsidRDefault="002A20DC" w:rsidP="00151A50">
      <w:pPr>
        <w:pStyle w:val="ReprotTitel-small"/>
        <w:rPr>
          <w:del w:id="803" w:author="Microsoft-Konto" w:date="2022-10-17T14:31:00Z"/>
        </w:rPr>
        <w:pPrChange w:id="804" w:author="Microsoft-Konto" w:date="2022-10-17T14:31:00Z">
          <w:pPr>
            <w:pStyle w:val="ReportBodyText"/>
            <w:numPr>
              <w:numId w:val="25"/>
            </w:numPr>
            <w:ind w:left="360" w:hanging="360"/>
          </w:pPr>
        </w:pPrChange>
      </w:pPr>
      <w:del w:id="805" w:author="Microsoft-Konto" w:date="2022-10-17T14:31:00Z">
        <w:r w:rsidRPr="00E36522" w:rsidDel="00151A50">
          <w:delText xml:space="preserve">Fachbegriffe, Abkürzungen und Formelzeichen müssen eingeführt oder definiert werden, bevor sie </w:delText>
        </w:r>
        <w:r w:rsidDel="00151A50">
          <w:delText xml:space="preserve">im weiteren Verlauf des Textes </w:delText>
        </w:r>
        <w:r w:rsidRPr="00E36522" w:rsidDel="00151A50">
          <w:delText>benutzt werden.</w:delText>
        </w:r>
        <w:r w:rsidDel="00151A50">
          <w:delText xml:space="preserve"> Abkürzung</w:delText>
        </w:r>
        <w:r w:rsidRPr="00E36522" w:rsidDel="00151A50">
          <w:delText>en und Formelzeichen</w:delText>
        </w:r>
        <w:r w:rsidDel="00151A50">
          <w:delText xml:space="preserve"> werden zusätzlich in </w:delText>
        </w:r>
        <w:r w:rsidRPr="00E36522" w:rsidDel="00151A50">
          <w:delText>der Nomenklatur</w:delText>
        </w:r>
        <w:r w:rsidDel="00151A50">
          <w:delText xml:space="preserve"> aufgeführt</w:delText>
        </w:r>
        <w:r w:rsidRPr="00E36522" w:rsidDel="00151A50">
          <w:delText>.</w:delText>
        </w:r>
      </w:del>
    </w:p>
    <w:p w14:paraId="0E307D08" w14:textId="76E9B1C5" w:rsidR="002A20DC" w:rsidDel="00151A50" w:rsidRDefault="002A20DC" w:rsidP="00151A50">
      <w:pPr>
        <w:pStyle w:val="ReprotTitel-small"/>
        <w:rPr>
          <w:del w:id="806" w:author="Microsoft-Konto" w:date="2022-10-17T14:31:00Z"/>
        </w:rPr>
        <w:pPrChange w:id="807" w:author="Microsoft-Konto" w:date="2022-10-17T14:31:00Z">
          <w:pPr>
            <w:pStyle w:val="ReportBodyText"/>
            <w:numPr>
              <w:numId w:val="25"/>
            </w:numPr>
            <w:ind w:left="360" w:hanging="360"/>
          </w:pPr>
        </w:pPrChange>
      </w:pPr>
      <w:del w:id="808" w:author="Microsoft-Konto" w:date="2022-10-17T14:31:00Z">
        <w:r w:rsidRPr="00A74A31" w:rsidDel="00151A50">
          <w:delText>Jedes Kapitel der höchsten Gliederungsebene sollte auf einer neuen Seite be</w:delText>
        </w:r>
        <w:r w:rsidDel="00151A50">
          <w:softHyphen/>
        </w:r>
        <w:r w:rsidRPr="00A74A31" w:rsidDel="00151A50">
          <w:delText>ginnen. Für den Praxissemesterbericht sind ein bis drei Gliederungsebenen sinn</w:delText>
        </w:r>
        <w:r w:rsidDel="00151A50">
          <w:softHyphen/>
        </w:r>
        <w:r w:rsidRPr="00A74A31" w:rsidDel="00151A50">
          <w:delText>voll</w:delText>
        </w:r>
        <w:r w:rsidDel="00151A50">
          <w:delText>. Eine neue Unterebene wird nur eröffnet, wenn mindesten zwei Punkte auf dieser Ebene zu verzeichnen sind (z. B. 4.2.1 und 4.2.2).</w:delText>
        </w:r>
      </w:del>
    </w:p>
    <w:p w14:paraId="6274BFE5" w14:textId="01026BBC" w:rsidR="008072BB" w:rsidRPr="006976B2" w:rsidDel="00151A50" w:rsidRDefault="002A20DC" w:rsidP="00151A50">
      <w:pPr>
        <w:pStyle w:val="ReprotTitel-small"/>
        <w:rPr>
          <w:del w:id="809" w:author="Microsoft-Konto" w:date="2022-10-17T14:31:00Z"/>
          <w:b w:val="0"/>
          <w:bCs w:val="0"/>
        </w:rPr>
        <w:pPrChange w:id="810" w:author="Microsoft-Konto" w:date="2022-10-17T14:31:00Z">
          <w:pPr>
            <w:pStyle w:val="ReportBodyText"/>
            <w:numPr>
              <w:numId w:val="25"/>
            </w:numPr>
            <w:spacing w:line="259" w:lineRule="auto"/>
            <w:ind w:left="360" w:hanging="360"/>
          </w:pPr>
        </w:pPrChange>
      </w:pPr>
      <w:del w:id="811" w:author="Microsoft-Konto" w:date="2022-10-17T14:31:00Z">
        <w:r w:rsidDel="00151A50">
          <w:delText>Falls der Betrieb eine</w:delText>
        </w:r>
        <w:r w:rsidRPr="00E36522" w:rsidDel="00151A50">
          <w:delText xml:space="preserve"> Aufgabenstellung</w:delText>
        </w:r>
        <w:r w:rsidDel="00151A50">
          <w:delText xml:space="preserve"> vorgibt, wird diese </w:delText>
        </w:r>
        <w:r w:rsidRPr="00E36522" w:rsidDel="00151A50">
          <w:delText>(</w:delText>
        </w:r>
        <w:r w:rsidDel="00151A50">
          <w:delText xml:space="preserve">als </w:delText>
        </w:r>
        <w:r w:rsidRPr="00E36522" w:rsidDel="00151A50">
          <w:delText>Originalblatt)</w:delText>
        </w:r>
        <w:r w:rsidDel="00151A50">
          <w:delText xml:space="preserve"> nach dem Titelblatt eingefügt</w:delText>
        </w:r>
        <w:r w:rsidRPr="00E36522" w:rsidDel="00151A50">
          <w:delText>.</w:delText>
        </w:r>
      </w:del>
    </w:p>
    <w:p w14:paraId="7656ABA5" w14:textId="54EBB46E" w:rsidR="006976B2" w:rsidDel="00151A50" w:rsidRDefault="006976B2" w:rsidP="00151A50">
      <w:pPr>
        <w:pStyle w:val="ReprotTitel-small"/>
        <w:rPr>
          <w:del w:id="812" w:author="Microsoft-Konto" w:date="2022-10-17T14:31:00Z"/>
        </w:rPr>
      </w:pPr>
    </w:p>
    <w:p w14:paraId="45BCDAC9" w14:textId="508A7AE3" w:rsidR="00D73208" w:rsidDel="00151A50" w:rsidRDefault="00D73208" w:rsidP="00151A50">
      <w:pPr>
        <w:pStyle w:val="ReprotTitel-small"/>
        <w:rPr>
          <w:del w:id="813" w:author="Microsoft-Konto" w:date="2022-10-17T14:31:00Z"/>
          <w:b w:val="0"/>
          <w:bCs w:val="0"/>
        </w:rPr>
        <w:pPrChange w:id="814" w:author="Microsoft-Konto" w:date="2022-10-17T14:31:00Z">
          <w:pPr>
            <w:spacing w:line="259" w:lineRule="auto"/>
          </w:pPr>
        </w:pPrChange>
      </w:pPr>
      <w:del w:id="815" w:author="Microsoft-Konto" w:date="2022-10-17T14:31:00Z">
        <w:r w:rsidDel="00151A50">
          <w:br w:type="page"/>
        </w:r>
      </w:del>
    </w:p>
    <w:p w14:paraId="3528376F" w14:textId="6B9935B2" w:rsidR="002A20DC" w:rsidRPr="006976B2" w:rsidDel="00151A50" w:rsidRDefault="002A20DC" w:rsidP="00151A50">
      <w:pPr>
        <w:pStyle w:val="ReprotTitel-small"/>
        <w:rPr>
          <w:del w:id="816" w:author="Microsoft-Konto" w:date="2022-10-17T14:31:00Z"/>
          <w:sz w:val="24"/>
        </w:rPr>
      </w:pPr>
      <w:del w:id="817" w:author="Microsoft-Konto" w:date="2022-10-17T14:31:00Z">
        <w:r w:rsidRPr="006976B2" w:rsidDel="00151A50">
          <w:rPr>
            <w:sz w:val="24"/>
          </w:rPr>
          <w:delText>Hinweise zur Sprache</w:delText>
        </w:r>
      </w:del>
    </w:p>
    <w:p w14:paraId="62E37883" w14:textId="0F7ECE1F" w:rsidR="002A20DC" w:rsidRPr="00E36522" w:rsidDel="00151A50" w:rsidRDefault="002A20DC" w:rsidP="00151A50">
      <w:pPr>
        <w:pStyle w:val="ReprotTitel-small"/>
        <w:rPr>
          <w:del w:id="818" w:author="Microsoft-Konto" w:date="2022-10-17T14:31:00Z"/>
        </w:rPr>
        <w:pPrChange w:id="819" w:author="Microsoft-Konto" w:date="2022-10-17T14:31:00Z">
          <w:pPr>
            <w:pStyle w:val="ReportBodyText"/>
            <w:numPr>
              <w:numId w:val="26"/>
            </w:numPr>
            <w:ind w:left="360" w:hanging="360"/>
          </w:pPr>
        </w:pPrChange>
      </w:pPr>
      <w:del w:id="820" w:author="Microsoft-Konto" w:date="2022-10-17T14:31:00Z">
        <w:r w:rsidDel="00151A50">
          <w:delText>Schreiben Sie k</w:delText>
        </w:r>
        <w:r w:rsidRPr="00E36522" w:rsidDel="00151A50">
          <w:delText>urz und präzise</w:delText>
        </w:r>
        <w:r w:rsidDel="00151A50">
          <w:delText>!</w:delText>
        </w:r>
      </w:del>
    </w:p>
    <w:p w14:paraId="4B93159A" w14:textId="59AD4860" w:rsidR="002A20DC" w:rsidRPr="00E36522" w:rsidDel="00151A50" w:rsidRDefault="002A20DC" w:rsidP="00151A50">
      <w:pPr>
        <w:pStyle w:val="ReprotTitel-small"/>
        <w:rPr>
          <w:del w:id="821" w:author="Microsoft-Konto" w:date="2022-10-17T14:31:00Z"/>
        </w:rPr>
        <w:pPrChange w:id="822" w:author="Microsoft-Konto" w:date="2022-10-17T14:31:00Z">
          <w:pPr>
            <w:pStyle w:val="ReportBodyText"/>
            <w:numPr>
              <w:numId w:val="26"/>
            </w:numPr>
            <w:ind w:left="360" w:hanging="360"/>
          </w:pPr>
        </w:pPrChange>
      </w:pPr>
      <w:del w:id="823" w:author="Microsoft-Konto" w:date="2022-10-17T14:31:00Z">
        <w:r w:rsidDel="00151A50">
          <w:delText>Vermeiden Sie Ich-Formen („ich zeige“, „mein Versuch“), nutzen Sie Passiv-Kon</w:delText>
        </w:r>
        <w:r w:rsidDel="00151A50">
          <w:softHyphen/>
          <w:delText>struktionen („es wird gezeigt“).</w:delText>
        </w:r>
        <w:r w:rsidRPr="00E36522" w:rsidDel="00151A50">
          <w:delText xml:space="preserve"> </w:delText>
        </w:r>
        <w:r w:rsidDel="00151A50">
          <w:delText>Einzig</w:delText>
        </w:r>
        <w:r w:rsidRPr="00E36522" w:rsidDel="00151A50">
          <w:delText xml:space="preserve"> das Kapitel „Eigene Eindrücke“ </w:delText>
        </w:r>
        <w:r w:rsidDel="00151A50">
          <w:delText xml:space="preserve">darf </w:delText>
        </w:r>
        <w:r w:rsidRPr="00E36522" w:rsidDel="00151A50">
          <w:delText>in I</w:delText>
        </w:r>
        <w:r w:rsidDel="00151A50">
          <w:delText>ch</w:delText>
        </w:r>
        <w:r w:rsidRPr="00E36522" w:rsidDel="00151A50">
          <w:delText>-Form verfasst</w:delText>
        </w:r>
        <w:r w:rsidDel="00151A50">
          <w:delText xml:space="preserve"> werden</w:delText>
        </w:r>
        <w:r w:rsidRPr="00E36522" w:rsidDel="00151A50">
          <w:delText>.</w:delText>
        </w:r>
      </w:del>
    </w:p>
    <w:p w14:paraId="64B090E1" w14:textId="3E57A588" w:rsidR="002A20DC" w:rsidRPr="00E36522" w:rsidDel="00151A50" w:rsidRDefault="002A20DC" w:rsidP="00151A50">
      <w:pPr>
        <w:pStyle w:val="ReprotTitel-small"/>
        <w:rPr>
          <w:del w:id="824" w:author="Microsoft-Konto" w:date="2022-10-17T14:31:00Z"/>
        </w:rPr>
        <w:pPrChange w:id="825" w:author="Microsoft-Konto" w:date="2022-10-17T14:31:00Z">
          <w:pPr>
            <w:pStyle w:val="ReportBodyText"/>
            <w:numPr>
              <w:numId w:val="26"/>
            </w:numPr>
            <w:ind w:left="360" w:hanging="360"/>
          </w:pPr>
        </w:pPrChange>
      </w:pPr>
      <w:del w:id="826" w:author="Microsoft-Konto" w:date="2022-10-17T14:31:00Z">
        <w:r w:rsidDel="00151A50">
          <w:delText>W</w:delText>
        </w:r>
        <w:r w:rsidRPr="00E36522" w:rsidDel="00151A50">
          <w:delText>ert</w:delText>
        </w:r>
        <w:r w:rsidDel="00151A50">
          <w:delText>ende Ausdrücke wie „</w:delText>
        </w:r>
        <w:r w:rsidRPr="00E36522" w:rsidDel="00151A50">
          <w:delText>gut</w:delText>
        </w:r>
        <w:r w:rsidDel="00151A50">
          <w:delText>“</w:delText>
        </w:r>
        <w:r w:rsidRPr="00E36522" w:rsidDel="00151A50">
          <w:delText xml:space="preserve">, </w:delText>
        </w:r>
        <w:r w:rsidDel="00151A50">
          <w:delText>„</w:delText>
        </w:r>
        <w:r w:rsidRPr="00E36522" w:rsidDel="00151A50">
          <w:delText>schlecht</w:delText>
        </w:r>
        <w:r w:rsidDel="00151A50">
          <w:delText>“</w:delText>
        </w:r>
        <w:r w:rsidRPr="00E36522" w:rsidDel="00151A50">
          <w:delText xml:space="preserve">, </w:delText>
        </w:r>
        <w:r w:rsidDel="00151A50">
          <w:delText>„</w:delText>
        </w:r>
        <w:r w:rsidRPr="00E36522" w:rsidDel="00151A50">
          <w:delText>beeindruckend</w:delText>
        </w:r>
        <w:r w:rsidDel="00151A50">
          <w:delText>“</w:delText>
        </w:r>
        <w:r w:rsidRPr="00E36522" w:rsidDel="00151A50">
          <w:delText xml:space="preserve">, </w:delText>
        </w:r>
        <w:r w:rsidDel="00151A50">
          <w:delText>„</w:delText>
        </w:r>
        <w:r w:rsidRPr="00E36522" w:rsidDel="00151A50">
          <w:delText xml:space="preserve">bahnbrechend“ </w:delText>
        </w:r>
        <w:r w:rsidDel="00151A50">
          <w:delText>sind unwissenschaftlich. Die Darstellung sollte sich auf die Faktenlage beschränken. Q</w:delText>
        </w:r>
        <w:r w:rsidRPr="00E36522" w:rsidDel="00151A50">
          <w:delText>ualitative oder quantitative Vergleiche</w:delText>
        </w:r>
        <w:r w:rsidDel="00151A50">
          <w:delText xml:space="preserve"> ermöglichen eine sachliche Beurteilung.</w:delText>
        </w:r>
      </w:del>
    </w:p>
    <w:p w14:paraId="64B30311" w14:textId="6CBE29E6" w:rsidR="002A20DC" w:rsidRPr="00E36522" w:rsidDel="00151A50" w:rsidRDefault="002A20DC" w:rsidP="00151A50">
      <w:pPr>
        <w:pStyle w:val="ReprotTitel-small"/>
        <w:rPr>
          <w:del w:id="827" w:author="Microsoft-Konto" w:date="2022-10-17T14:31:00Z"/>
        </w:rPr>
        <w:pPrChange w:id="828" w:author="Microsoft-Konto" w:date="2022-10-17T14:31:00Z">
          <w:pPr>
            <w:pStyle w:val="ReportBodyText"/>
            <w:numPr>
              <w:numId w:val="26"/>
            </w:numPr>
            <w:ind w:left="360" w:hanging="360"/>
          </w:pPr>
        </w:pPrChange>
      </w:pPr>
      <w:del w:id="829" w:author="Microsoft-Konto" w:date="2022-10-17T14:31:00Z">
        <w:r w:rsidDel="00151A50">
          <w:delText xml:space="preserve">Verwenden Sie für </w:delText>
        </w:r>
        <w:r w:rsidRPr="00E36522" w:rsidDel="00151A50">
          <w:delText xml:space="preserve">allgemeingültige Aussagen </w:delText>
        </w:r>
        <w:r w:rsidDel="00151A50">
          <w:delText>das Präsens („Wasser siedet bei 100 °C.“)</w:delText>
        </w:r>
        <w:r w:rsidRPr="00E36522" w:rsidDel="00151A50">
          <w:delText>.</w:delText>
        </w:r>
      </w:del>
    </w:p>
    <w:p w14:paraId="4289A2A1" w14:textId="277E4C9D" w:rsidR="002A20DC" w:rsidRPr="00E36522" w:rsidDel="00151A50" w:rsidRDefault="002A20DC" w:rsidP="00151A50">
      <w:pPr>
        <w:pStyle w:val="ReprotTitel-small"/>
        <w:rPr>
          <w:del w:id="830" w:author="Microsoft-Konto" w:date="2022-10-17T14:31:00Z"/>
        </w:rPr>
        <w:pPrChange w:id="831" w:author="Microsoft-Konto" w:date="2022-10-17T14:31:00Z">
          <w:pPr>
            <w:pStyle w:val="ReportBodyText"/>
            <w:numPr>
              <w:numId w:val="26"/>
            </w:numPr>
            <w:ind w:left="360" w:hanging="360"/>
          </w:pPr>
        </w:pPrChange>
      </w:pPr>
      <w:del w:id="832" w:author="Microsoft-Konto" w:date="2022-10-17T14:31:00Z">
        <w:r w:rsidDel="00151A50">
          <w:delText>Verwenden Sie für vergangenes Geschehen das Präteritum („Die untersuchte Flüssigkeit siedete bei 86 °C.“)</w:delText>
        </w:r>
        <w:r w:rsidRPr="00E36522" w:rsidDel="00151A50">
          <w:delText>.</w:delText>
        </w:r>
      </w:del>
    </w:p>
    <w:p w14:paraId="3530D334" w14:textId="5138B710" w:rsidR="002A20DC" w:rsidRPr="00E36522" w:rsidDel="00151A50" w:rsidRDefault="002A20DC" w:rsidP="00151A50">
      <w:pPr>
        <w:pStyle w:val="ReprotTitel-small"/>
        <w:rPr>
          <w:del w:id="833" w:author="Microsoft-Konto" w:date="2022-10-17T14:31:00Z"/>
        </w:rPr>
        <w:pPrChange w:id="834" w:author="Microsoft-Konto" w:date="2022-10-17T14:31:00Z">
          <w:pPr>
            <w:pStyle w:val="ReportBodyText"/>
            <w:numPr>
              <w:numId w:val="26"/>
            </w:numPr>
            <w:ind w:left="360" w:hanging="360"/>
          </w:pPr>
        </w:pPrChange>
      </w:pPr>
      <w:del w:id="835" w:author="Microsoft-Konto" w:date="2022-10-17T14:31:00Z">
        <w:r w:rsidDel="00151A50">
          <w:delText>Vermeiden Sie Schachtelsätze mit mehr als zwei Nebensätzen</w:delText>
        </w:r>
        <w:r w:rsidRPr="00E36522" w:rsidDel="00151A50">
          <w:delText>.</w:delText>
        </w:r>
      </w:del>
    </w:p>
    <w:p w14:paraId="2D234E21" w14:textId="07D3D388" w:rsidR="002A20DC" w:rsidDel="00151A50" w:rsidRDefault="002A20DC" w:rsidP="00151A50">
      <w:pPr>
        <w:pStyle w:val="ReprotTitel-small"/>
        <w:rPr>
          <w:del w:id="836" w:author="Microsoft-Konto" w:date="2022-10-17T14:31:00Z"/>
        </w:rPr>
        <w:pPrChange w:id="837" w:author="Microsoft-Konto" w:date="2022-10-17T14:31:00Z">
          <w:pPr>
            <w:pStyle w:val="ReportBodyText"/>
            <w:numPr>
              <w:numId w:val="26"/>
            </w:numPr>
            <w:ind w:left="360" w:hanging="360"/>
          </w:pPr>
        </w:pPrChange>
      </w:pPr>
      <w:del w:id="838" w:author="Microsoft-Konto" w:date="2022-10-17T14:31:00Z">
        <w:r w:rsidDel="00151A50">
          <w:delText>Vermeiden Sie wortgleiche Doppelungen ganzer Sätze, wenn Sie Schritte an</w:delText>
        </w:r>
        <w:r w:rsidDel="00151A50">
          <w:softHyphen/>
          <w:delText>kündigen oder zusammenfassen. Langweilen Sie Ihr Publikum nicht!</w:delText>
        </w:r>
      </w:del>
    </w:p>
    <w:p w14:paraId="3E791278" w14:textId="0924E349" w:rsidR="002A20DC" w:rsidRPr="00E36522" w:rsidDel="00151A50" w:rsidRDefault="002A20DC" w:rsidP="00151A50">
      <w:pPr>
        <w:pStyle w:val="ReprotTitel-small"/>
        <w:rPr>
          <w:del w:id="839" w:author="Microsoft-Konto" w:date="2022-10-17T14:31:00Z"/>
        </w:rPr>
        <w:pPrChange w:id="840" w:author="Microsoft-Konto" w:date="2022-10-17T14:31:00Z">
          <w:pPr>
            <w:pStyle w:val="ReportBodyText"/>
            <w:numPr>
              <w:numId w:val="26"/>
            </w:numPr>
            <w:ind w:left="360" w:hanging="360"/>
          </w:pPr>
        </w:pPrChange>
      </w:pPr>
      <w:del w:id="841" w:author="Microsoft-Konto" w:date="2022-10-17T14:31:00Z">
        <w:r w:rsidDel="00151A50">
          <w:delText xml:space="preserve">Vermeiden Sie mündliche Ausdrucksweisen wie </w:delText>
        </w:r>
        <w:r w:rsidRPr="00E36522" w:rsidDel="00151A50">
          <w:delText>Füllwörter</w:delText>
        </w:r>
        <w:r w:rsidDel="00151A50">
          <w:delText xml:space="preserve"> („mal“, „irgendwie“), Übertreibungen </w:delText>
        </w:r>
        <w:r w:rsidRPr="00E36522" w:rsidDel="00151A50">
          <w:delText>(</w:delText>
        </w:r>
        <w:r w:rsidDel="00151A50">
          <w:delText>„</w:delText>
        </w:r>
        <w:r w:rsidRPr="00E36522" w:rsidDel="00151A50">
          <w:delText>absolut</w:delText>
        </w:r>
        <w:r w:rsidDel="00151A50">
          <w:delText>“</w:delText>
        </w:r>
        <w:r w:rsidRPr="00E36522" w:rsidDel="00151A50">
          <w:delText xml:space="preserve">, </w:delText>
        </w:r>
        <w:r w:rsidDel="00151A50">
          <w:delText>„</w:delText>
        </w:r>
        <w:r w:rsidRPr="00E36522" w:rsidDel="00151A50">
          <w:delText>dramatisch</w:delText>
        </w:r>
        <w:r w:rsidDel="00151A50">
          <w:delText>“</w:delText>
        </w:r>
        <w:r w:rsidRPr="00E36522" w:rsidDel="00151A50">
          <w:delText xml:space="preserve">, </w:delText>
        </w:r>
        <w:r w:rsidDel="00151A50">
          <w:delText>„</w:delText>
        </w:r>
        <w:r w:rsidRPr="00E36522" w:rsidDel="00151A50">
          <w:delText>optimal</w:delText>
        </w:r>
        <w:r w:rsidDel="00151A50">
          <w:delText>“</w:delText>
        </w:r>
        <w:r w:rsidRPr="00E36522" w:rsidDel="00151A50">
          <w:delText>)</w:delText>
        </w:r>
        <w:r w:rsidDel="00151A50">
          <w:delText xml:space="preserve"> und </w:delText>
        </w:r>
        <w:r w:rsidRPr="00E36522" w:rsidDel="00151A50">
          <w:delText>Unschärfen (</w:delText>
        </w:r>
        <w:r w:rsidDel="00151A50">
          <w:delText>„</w:delText>
        </w:r>
        <w:r w:rsidRPr="00E36522" w:rsidDel="00151A50">
          <w:delText>quasi</w:delText>
        </w:r>
        <w:r w:rsidDel="00151A50">
          <w:delText>“</w:delText>
        </w:r>
        <w:r w:rsidRPr="00E36522" w:rsidDel="00151A50">
          <w:delText xml:space="preserve">, </w:delText>
        </w:r>
        <w:r w:rsidDel="00151A50">
          <w:delText>„</w:delText>
        </w:r>
        <w:r w:rsidRPr="00E36522" w:rsidDel="00151A50">
          <w:delText>sozusagen</w:delText>
        </w:r>
        <w:r w:rsidDel="00151A50">
          <w:delText>“</w:delText>
        </w:r>
        <w:r w:rsidRPr="00E36522" w:rsidDel="00151A50">
          <w:delText xml:space="preserve">, </w:delText>
        </w:r>
        <w:r w:rsidDel="00151A50">
          <w:delText>„</w:delText>
        </w:r>
        <w:r w:rsidRPr="00E36522" w:rsidDel="00151A50">
          <w:delText>etwa</w:delText>
        </w:r>
        <w:r w:rsidDel="00151A50">
          <w:delText>“</w:delText>
        </w:r>
        <w:r w:rsidRPr="00E36522" w:rsidDel="00151A50">
          <w:delText>).</w:delText>
        </w:r>
      </w:del>
    </w:p>
    <w:p w14:paraId="45C64E33" w14:textId="41CCF95E" w:rsidR="002A20DC" w:rsidRPr="00E36522" w:rsidDel="00151A50" w:rsidRDefault="002A20DC" w:rsidP="00151A50">
      <w:pPr>
        <w:pStyle w:val="ReprotTitel-small"/>
        <w:rPr>
          <w:del w:id="842" w:author="Microsoft-Konto" w:date="2022-10-17T14:31:00Z"/>
        </w:rPr>
        <w:pPrChange w:id="843" w:author="Microsoft-Konto" w:date="2022-10-17T14:31:00Z">
          <w:pPr>
            <w:pStyle w:val="ReportBodyText"/>
            <w:numPr>
              <w:numId w:val="26"/>
            </w:numPr>
            <w:ind w:left="360" w:hanging="360"/>
          </w:pPr>
        </w:pPrChange>
      </w:pPr>
      <w:del w:id="844" w:author="Microsoft-Konto" w:date="2022-10-17T14:31:00Z">
        <w:r w:rsidDel="00151A50">
          <w:delText xml:space="preserve">Auffällige </w:delText>
        </w:r>
        <w:r w:rsidRPr="00E36522" w:rsidDel="00151A50">
          <w:delText>Lieblingswörter</w:delText>
        </w:r>
        <w:r w:rsidDel="00151A50">
          <w:delText xml:space="preserve"> oder ungewöhnliche Konstruktionen, die so häufig im Text auftauchen, dass sie als Marotte erscheinen, sind zu vermeiden. </w:delText>
        </w:r>
      </w:del>
    </w:p>
    <w:p w14:paraId="63B2D4BD" w14:textId="454F571C" w:rsidR="002A20DC" w:rsidDel="00151A50" w:rsidRDefault="002A20DC" w:rsidP="00151A50">
      <w:pPr>
        <w:pStyle w:val="ReprotTitel-small"/>
        <w:rPr>
          <w:del w:id="845" w:author="Microsoft-Konto" w:date="2022-10-17T14:31:00Z"/>
        </w:rPr>
        <w:pPrChange w:id="846" w:author="Microsoft-Konto" w:date="2022-10-17T14:31:00Z">
          <w:pPr>
            <w:pStyle w:val="ReportBodyText"/>
            <w:numPr>
              <w:numId w:val="26"/>
            </w:numPr>
            <w:ind w:left="360" w:hanging="360"/>
          </w:pPr>
        </w:pPrChange>
      </w:pPr>
      <w:del w:id="847" w:author="Microsoft-Konto" w:date="2022-10-17T14:31:00Z">
        <w:r w:rsidDel="00151A50">
          <w:delText xml:space="preserve">In Listen und Aufzählungen muss die </w:delText>
        </w:r>
        <w:r w:rsidRPr="00E36522" w:rsidDel="00151A50">
          <w:delText>grammatikalische Konstruktion</w:delText>
        </w:r>
        <w:r w:rsidDel="00151A50">
          <w:delText xml:space="preserve"> aller Ein</w:delText>
        </w:r>
        <w:r w:rsidDel="00151A50">
          <w:softHyphen/>
          <w:delText>träge einheitlich sein</w:delText>
        </w:r>
        <w:r w:rsidRPr="00E36522" w:rsidDel="00151A50">
          <w:delText>.</w:delText>
        </w:r>
      </w:del>
    </w:p>
    <w:p w14:paraId="71F42DDC" w14:textId="77777777" w:rsidR="006976B2" w:rsidDel="00151A50" w:rsidRDefault="006976B2" w:rsidP="00151A50">
      <w:pPr>
        <w:pStyle w:val="ReprotTitel-small"/>
        <w:rPr>
          <w:del w:id="848" w:author="Microsoft-Konto" w:date="2022-10-17T14:30:00Z"/>
          <w:b w:val="0"/>
          <w:bCs w:val="0"/>
        </w:rPr>
        <w:pPrChange w:id="849" w:author="Microsoft-Konto" w:date="2022-10-17T14:31:00Z">
          <w:pPr>
            <w:spacing w:line="259" w:lineRule="auto"/>
          </w:pPr>
        </w:pPrChange>
      </w:pPr>
      <w:del w:id="850" w:author="Microsoft-Konto" w:date="2022-10-17T14:30:00Z">
        <w:r w:rsidDel="00151A50">
          <w:br w:type="page"/>
        </w:r>
      </w:del>
    </w:p>
    <w:p w14:paraId="5E984B2C" w14:textId="44849D4E" w:rsidR="002A20DC" w:rsidRPr="006976B2" w:rsidDel="00151A50" w:rsidRDefault="002A20DC" w:rsidP="00151A50">
      <w:pPr>
        <w:pStyle w:val="ReprotTitel-small"/>
        <w:rPr>
          <w:del w:id="851" w:author="Microsoft-Konto" w:date="2022-10-17T14:30:00Z"/>
          <w:sz w:val="24"/>
        </w:rPr>
      </w:pPr>
      <w:del w:id="852" w:author="Microsoft-Konto" w:date="2022-10-17T14:30:00Z">
        <w:r w:rsidRPr="006976B2" w:rsidDel="00151A50">
          <w:rPr>
            <w:sz w:val="24"/>
          </w:rPr>
          <w:delText>Hinweise zu grafischen Elementen</w:delText>
        </w:r>
      </w:del>
    </w:p>
    <w:p w14:paraId="1388C223" w14:textId="1F782F94" w:rsidR="002A20DC" w:rsidRPr="00E36522" w:rsidDel="00151A50" w:rsidRDefault="002A20DC" w:rsidP="00151A50">
      <w:pPr>
        <w:pStyle w:val="ReprotTitel-small"/>
        <w:rPr>
          <w:del w:id="853" w:author="Microsoft-Konto" w:date="2022-10-17T14:30:00Z"/>
        </w:rPr>
        <w:pPrChange w:id="854" w:author="Microsoft-Konto" w:date="2022-10-17T14:31:00Z">
          <w:pPr>
            <w:pStyle w:val="ReportBodyText"/>
            <w:numPr>
              <w:numId w:val="27"/>
            </w:numPr>
            <w:ind w:left="360" w:hanging="360"/>
          </w:pPr>
        </w:pPrChange>
      </w:pPr>
      <w:del w:id="855" w:author="Microsoft-Konto" w:date="2022-10-17T14:30:00Z">
        <w:r w:rsidRPr="00E36522" w:rsidDel="00151A50">
          <w:delText>Alle Bilder haben Unterschriften, die fortlaufend oder fortlaufend per Kapitel durchnummeriert werden</w:delText>
        </w:r>
        <w:r w:rsidDel="00151A50">
          <w:delText>: „</w:delText>
        </w:r>
        <w:r w:rsidRPr="00E36522" w:rsidDel="00151A50">
          <w:delText>Abb</w:delText>
        </w:r>
        <w:r w:rsidDel="00151A50">
          <w:delText>. 1: Becherwerk, Seitenansicht“; „</w:delText>
        </w:r>
        <w:r w:rsidRPr="00E36522" w:rsidDel="00151A50">
          <w:delText>Abb</w:delText>
        </w:r>
        <w:r w:rsidDel="00151A50">
          <w:delText>.</w:delText>
        </w:r>
        <w:r w:rsidRPr="00E36522" w:rsidDel="00151A50">
          <w:delText xml:space="preserve"> 4.1: Schnittkraft in Abhängigkeit der Schnittgeschwindigkeit der Vertikalschneide, Lö</w:delText>
        </w:r>
        <w:r w:rsidDel="00151A50">
          <w:softHyphen/>
        </w:r>
        <w:r w:rsidRPr="00E36522" w:rsidDel="00151A50">
          <w:delText>sungsvar</w:delText>
        </w:r>
        <w:r w:rsidDel="00151A50">
          <w:delText>iante</w:delText>
        </w:r>
        <w:r w:rsidRPr="00E36522" w:rsidDel="00151A50">
          <w:delText xml:space="preserve"> 1</w:delText>
        </w:r>
        <w:r w:rsidDel="00151A50">
          <w:delText>a“.</w:delText>
        </w:r>
      </w:del>
    </w:p>
    <w:p w14:paraId="008C6274" w14:textId="312BE0CD" w:rsidR="002A20DC" w:rsidDel="00151A50" w:rsidRDefault="002A20DC" w:rsidP="00151A50">
      <w:pPr>
        <w:pStyle w:val="ReprotTitel-small"/>
        <w:rPr>
          <w:del w:id="856" w:author="Microsoft-Konto" w:date="2022-10-17T14:30:00Z"/>
        </w:rPr>
        <w:pPrChange w:id="857" w:author="Microsoft-Konto" w:date="2022-10-17T14:31:00Z">
          <w:pPr>
            <w:pStyle w:val="ReportBodyText"/>
            <w:numPr>
              <w:numId w:val="27"/>
            </w:numPr>
            <w:ind w:left="360" w:hanging="360"/>
          </w:pPr>
        </w:pPrChange>
      </w:pPr>
      <w:del w:id="858" w:author="Microsoft-Konto" w:date="2022-10-17T14:30:00Z">
        <w:r w:rsidRPr="00E36522" w:rsidDel="00151A50">
          <w:delText>Alle Tabellen haben Überschriften, die fortlaufend oder fortlaufend per Kapitel durchnummeri</w:delText>
        </w:r>
        <w:r w:rsidDel="00151A50">
          <w:delText>ert werden.</w:delText>
        </w:r>
      </w:del>
    </w:p>
    <w:p w14:paraId="24A9B649" w14:textId="752F56F2" w:rsidR="002A20DC" w:rsidRPr="00E36522" w:rsidDel="00151A50" w:rsidRDefault="002A20DC" w:rsidP="00151A50">
      <w:pPr>
        <w:pStyle w:val="ReprotTitel-small"/>
        <w:rPr>
          <w:del w:id="859" w:author="Microsoft-Konto" w:date="2022-10-17T14:30:00Z"/>
        </w:rPr>
        <w:pPrChange w:id="860" w:author="Microsoft-Konto" w:date="2022-10-17T14:31:00Z">
          <w:pPr>
            <w:pStyle w:val="ReportBodyText"/>
            <w:numPr>
              <w:numId w:val="27"/>
            </w:numPr>
            <w:ind w:left="360" w:hanging="360"/>
          </w:pPr>
        </w:pPrChange>
      </w:pPr>
      <w:del w:id="861" w:author="Microsoft-Konto" w:date="2022-10-17T14:30:00Z">
        <w:r w:rsidDel="00151A50">
          <w:delText>Die Fußnotenziffer steht am Ende der Bildunterschrift oder Tabellenüberschrift. In der Fußnote steht der Kurzverweis auf die Quelle: Verfassername Erschei</w:delText>
        </w:r>
        <w:r w:rsidDel="00151A50">
          <w:softHyphen/>
          <w:delText>nungsjahr, zitierte Seite. Die Quelle wird im Literaturverzeichnis in gleicher Weise wie eine Textquelle angegeben.</w:delText>
        </w:r>
      </w:del>
    </w:p>
    <w:p w14:paraId="1DC2E690" w14:textId="55046827" w:rsidR="002A20DC" w:rsidRPr="00E36522" w:rsidRDefault="002A20DC" w:rsidP="00151A50">
      <w:pPr>
        <w:pStyle w:val="ReprotTitel-small"/>
        <w:pPrChange w:id="862" w:author="Microsoft-Konto" w:date="2022-10-17T14:31:00Z">
          <w:pPr>
            <w:pStyle w:val="ReportBodyText"/>
            <w:numPr>
              <w:numId w:val="27"/>
            </w:numPr>
            <w:ind w:left="360" w:hanging="360"/>
          </w:pPr>
        </w:pPrChange>
      </w:pPr>
      <w:del w:id="863" w:author="Microsoft-Konto" w:date="2022-10-17T14:30:00Z">
        <w:r w:rsidDel="00151A50">
          <w:delText>Auf alle grafischen Elemente und</w:delText>
        </w:r>
        <w:r w:rsidRPr="00E36522" w:rsidDel="00151A50">
          <w:delText xml:space="preserve"> Tabellen</w:delText>
        </w:r>
        <w:r w:rsidDel="00151A50">
          <w:delText xml:space="preserve"> muss</w:delText>
        </w:r>
        <w:r w:rsidRPr="00E36522" w:rsidDel="00151A50">
          <w:delText xml:space="preserve"> im Text Bezug genommen</w:delText>
        </w:r>
        <w:r w:rsidDel="00151A50">
          <w:delText xml:space="preserve"> wer</w:delText>
        </w:r>
        <w:r w:rsidDel="00151A50">
          <w:softHyphen/>
          <w:delText>den: „</w:delText>
        </w:r>
        <w:r w:rsidRPr="00E36522" w:rsidDel="00151A50">
          <w:delText>In Tabelle 5 sind die Daten des ersten Siebvorganges</w:delText>
        </w:r>
        <w:r w:rsidDel="00151A50">
          <w:delText xml:space="preserve"> </w:delText>
        </w:r>
        <w:r w:rsidRPr="00E36522" w:rsidDel="00151A50">
          <w:delText>aufgelistet. Die Messdaten des erste</w:delText>
        </w:r>
        <w:r w:rsidDel="00151A50">
          <w:delText>n</w:delText>
        </w:r>
        <w:r w:rsidRPr="00E36522" w:rsidDel="00151A50">
          <w:delText xml:space="preserve"> und zweite</w:delText>
        </w:r>
        <w:r w:rsidDel="00151A50">
          <w:delText>n</w:delText>
        </w:r>
        <w:r w:rsidRPr="00E36522" w:rsidDel="00151A50">
          <w:delText xml:space="preserve"> Siebvorgang</w:delText>
        </w:r>
        <w:r w:rsidDel="00151A50">
          <w:delText>s</w:delText>
        </w:r>
        <w:r w:rsidRPr="00E36522" w:rsidDel="00151A50">
          <w:delText xml:space="preserve"> weichen nur innerhalb der</w:delText>
        </w:r>
        <w:r w:rsidDel="00151A50">
          <w:delText xml:space="preserve"> </w:delText>
        </w:r>
        <w:r w:rsidRPr="00E36522" w:rsidDel="00151A50">
          <w:delText>Messgenauigkeit voneinander ab (</w:delText>
        </w:r>
        <w:r w:rsidDel="00151A50">
          <w:delText xml:space="preserve">vgl. </w:delText>
        </w:r>
        <w:r w:rsidRPr="00E36522" w:rsidDel="00151A50">
          <w:delText>Abb. 7).</w:delText>
        </w:r>
        <w:r w:rsidDel="00151A50">
          <w:delText>“</w:delText>
        </w:r>
      </w:del>
    </w:p>
    <w:sectPr w:rsidR="002A20DC" w:rsidRPr="00E36522" w:rsidSect="003A705E">
      <w:pgSz w:w="11906" w:h="16838" w:code="9"/>
      <w:pgMar w:top="1418" w:right="1134" w:bottom="1134" w:left="1701" w:header="709" w:footer="709" w:gutter="0"/>
      <w:pgNumType w:start="5"/>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4" w:author="Dorothee Klotzbuecher" w:date="2022-10-13T14:40:00Z" w:initials="DK">
    <w:p w14:paraId="49B19530" w14:textId="77777777" w:rsidR="00EF4FAB" w:rsidRDefault="00EF4FAB" w:rsidP="006C49F1">
      <w:pPr>
        <w:pStyle w:val="Kommentartext"/>
      </w:pPr>
      <w:r>
        <w:rPr>
          <w:rStyle w:val="Kommentarzeichen"/>
        </w:rPr>
        <w:annotationRef/>
      </w:r>
      <w:r>
        <w:t>Ich habe das mal beispielhaft anonymisiert. Vielleicht kannst Du das ja so in der Art mal einarbeiten, dann schaue ich danach nochmal drüber. Ist das ok?</w:t>
      </w:r>
    </w:p>
  </w:comment>
  <w:comment w:id="223" w:author="Dorothee Klotzbuecher" w:date="2022-10-14T07:30:00Z" w:initials="DK">
    <w:p w14:paraId="284309AD" w14:textId="77777777" w:rsidR="00EF4FAB" w:rsidRDefault="00EF4FAB" w:rsidP="00EF4FAB">
      <w:pPr>
        <w:pStyle w:val="Kommentartext"/>
      </w:pPr>
      <w:r>
        <w:rPr>
          <w:rStyle w:val="Kommentarzeichen"/>
        </w:rPr>
        <w:annotationRef/>
      </w:r>
      <w:r>
        <w:t>Fachlich nicht korrekt</w:t>
      </w:r>
    </w:p>
  </w:comment>
  <w:comment w:id="281" w:author="Dorothee Klotzbuecher" w:date="2022-10-14T07:41:00Z" w:initials="DK">
    <w:p w14:paraId="3CE88E29" w14:textId="77777777" w:rsidR="00EF4FAB" w:rsidRDefault="00EF4FAB" w:rsidP="00EF4FAB">
      <w:pPr>
        <w:pStyle w:val="Kommentartext"/>
      </w:pPr>
      <w:r>
        <w:rPr>
          <w:rStyle w:val="Kommentarzeichen"/>
        </w:rPr>
        <w:annotationRef/>
      </w:r>
      <w:r>
        <w:t>Ich würde hier auch die Pipeline und die automatisierten Test erwähnen.</w:t>
      </w:r>
    </w:p>
  </w:comment>
  <w:comment w:id="297" w:author="Dorothee Klotzbuecher" w:date="2022-10-14T07:42:00Z" w:initials="DK">
    <w:p w14:paraId="21C2A4CE" w14:textId="77777777" w:rsidR="00EF4FAB" w:rsidRDefault="00EF4FAB" w:rsidP="00EF4FAB">
      <w:pPr>
        <w:pStyle w:val="Kommentartext"/>
      </w:pPr>
      <w:r>
        <w:rPr>
          <w:rStyle w:val="Kommentarzeichen"/>
        </w:rPr>
        <w:annotationRef/>
      </w:r>
      <w:r>
        <w:t>Willst Du kurz erläutern, was das bedeutet?</w:t>
      </w:r>
    </w:p>
  </w:comment>
  <w:comment w:id="306" w:author="Dorothee Klotzbuecher" w:date="2022-10-13T12:11:00Z" w:initials="DK">
    <w:p w14:paraId="55D68538" w14:textId="6C190AA4" w:rsidR="00EF4FAB" w:rsidRDefault="00EF4FAB" w:rsidP="006C49F1">
      <w:pPr>
        <w:pStyle w:val="Kommentartext"/>
      </w:pPr>
      <w:r>
        <w:rPr>
          <w:rStyle w:val="Kommentarzeichen"/>
        </w:rPr>
        <w:annotationRef/>
      </w:r>
      <w:r>
        <w:t>Der Satz kommt auch bei der Aufgabenstellung, deshalb würde ich ihn hier streichen und nur unter 4.1.2 lassen.</w:t>
      </w:r>
    </w:p>
  </w:comment>
  <w:comment w:id="341" w:author="Dorothee Klotzbuecher" w:date="2022-10-13T12:12:00Z" w:initials="DK">
    <w:p w14:paraId="18EFA741" w14:textId="3CF028E7" w:rsidR="00EF4FAB" w:rsidRDefault="00EF4FAB" w:rsidP="006C49F1">
      <w:pPr>
        <w:pStyle w:val="Kommentartext"/>
      </w:pPr>
      <w:r>
        <w:rPr>
          <w:rStyle w:val="Kommentarzeichen"/>
        </w:rPr>
        <w:annotationRef/>
      </w:r>
      <w:r>
        <w:t>Ist hier noch ein TODO?</w:t>
      </w:r>
    </w:p>
  </w:comment>
  <w:comment w:id="342" w:author="Microsoft-Konto" w:date="2022-10-13T17:07:00Z" w:initials="M">
    <w:p w14:paraId="645DF9E9" w14:textId="1F785A93" w:rsidR="00EF4FAB" w:rsidRDefault="00EF4FAB">
      <w:pPr>
        <w:pStyle w:val="Kommentartext"/>
      </w:pPr>
      <w:r>
        <w:rPr>
          <w:rStyle w:val="Kommentarzeichen"/>
        </w:rPr>
        <w:annotationRef/>
      </w:r>
      <w:r>
        <w:t>Ja, überlege , würdest du da genauer drauf eingehen?</w:t>
      </w:r>
    </w:p>
  </w:comment>
  <w:comment w:id="388" w:author="Dorothee Klotzbuecher" w:date="2022-10-13T12:18:00Z" w:initials="DK">
    <w:p w14:paraId="76928A28" w14:textId="77777777" w:rsidR="00EF4FAB" w:rsidRDefault="00EF4FAB" w:rsidP="006C49F1">
      <w:pPr>
        <w:pStyle w:val="Kommentartext"/>
      </w:pPr>
      <w:r>
        <w:rPr>
          <w:rStyle w:val="Kommentarzeichen"/>
        </w:rPr>
        <w:annotationRef/>
      </w:r>
      <w:r>
        <w:t>Abbildung 4.1 gibt es nicht - ich glaube Du meinst Abbildung 2?</w:t>
      </w:r>
    </w:p>
  </w:comment>
  <w:comment w:id="404" w:author="Dorothee Klotzbuecher" w:date="2022-10-13T12:19:00Z" w:initials="DK">
    <w:p w14:paraId="6FEA5EAC" w14:textId="77777777" w:rsidR="00EF4FAB" w:rsidRDefault="00EF4FAB" w:rsidP="006C49F1">
      <w:pPr>
        <w:pStyle w:val="Kommentartext"/>
      </w:pPr>
      <w:r>
        <w:rPr>
          <w:rStyle w:val="Kommentarzeichen"/>
        </w:rPr>
        <w:annotationRef/>
      </w:r>
      <w:r>
        <w:t>Abbildung 3</w:t>
      </w:r>
    </w:p>
  </w:comment>
  <w:comment w:id="406" w:author="Dorothee Klotzbuecher" w:date="2022-10-13T12:20:00Z" w:initials="DK">
    <w:p w14:paraId="749B82A2" w14:textId="77777777" w:rsidR="00EF4FAB" w:rsidRDefault="00EF4FAB" w:rsidP="006C49F1">
      <w:pPr>
        <w:pStyle w:val="Kommentartext"/>
      </w:pPr>
      <w:r>
        <w:rPr>
          <w:rStyle w:val="Kommentarzeichen"/>
        </w:rPr>
        <w:annotationRef/>
      </w:r>
      <w:r>
        <w:t>Ich würde hier so etwas schreiben wie "Ein weiterer Punkt der Prüfung sind…."</w:t>
      </w:r>
    </w:p>
  </w:comment>
  <w:comment w:id="416" w:author="Dorothee Klotzbuecher" w:date="2022-10-13T12:21:00Z" w:initials="DK">
    <w:p w14:paraId="77CB7422" w14:textId="77777777" w:rsidR="00EF4FAB" w:rsidRDefault="00EF4FAB" w:rsidP="006C49F1">
      <w:pPr>
        <w:pStyle w:val="Kommentartext"/>
      </w:pPr>
      <w:r>
        <w:rPr>
          <w:rStyle w:val="Kommentarzeichen"/>
        </w:rPr>
        <w:annotationRef/>
      </w:r>
      <w:r>
        <w:t>Abbildung 5?</w:t>
      </w:r>
    </w:p>
  </w:comment>
  <w:comment w:id="426" w:author="Dorothee Klotzbuecher" w:date="2022-10-13T12:23:00Z" w:initials="DK">
    <w:p w14:paraId="7D5DD703" w14:textId="5AADD085" w:rsidR="00EF4FAB" w:rsidRDefault="00EF4FAB" w:rsidP="006C49F1">
      <w:pPr>
        <w:pStyle w:val="Kommentartext"/>
      </w:pPr>
      <w:r>
        <w:rPr>
          <w:rStyle w:val="Kommentarzeichen"/>
        </w:rPr>
        <w:annotationRef/>
      </w:r>
      <w:r>
        <w:t>Ich finde, dass man sieht hier nicht sehr gut, dass die Überschriften fett sind.</w:t>
      </w:r>
    </w:p>
  </w:comment>
  <w:comment w:id="427" w:author="Microsoft-Konto" w:date="2022-10-13T16:49:00Z" w:initials="M">
    <w:p w14:paraId="53F5037A" w14:textId="3132F608" w:rsidR="00EF4FAB" w:rsidRDefault="00EF4FAB">
      <w:pPr>
        <w:pStyle w:val="Kommentartext"/>
      </w:pPr>
      <w:r>
        <w:rPr>
          <w:rStyle w:val="Kommentarzeichen"/>
        </w:rPr>
        <w:annotationRef/>
      </w:r>
      <w:r>
        <w:t>Meinst du in Abbildung 5? In der Normalen Tabelle sind sie nämlich nicht Fett</w:t>
      </w:r>
    </w:p>
    <w:p w14:paraId="1FCDB204" w14:textId="77777777" w:rsidR="00EF4FAB" w:rsidRDefault="00EF4FAB">
      <w:pPr>
        <w:pStyle w:val="Kommentartext"/>
      </w:pPr>
    </w:p>
  </w:comment>
  <w:comment w:id="428" w:author="Dorothee Klotzbuecher" w:date="2022-10-14T07:46:00Z" w:initials="DK">
    <w:p w14:paraId="319D204B" w14:textId="77777777" w:rsidR="00EF4FAB" w:rsidRDefault="00EF4FAB" w:rsidP="00EF4FAB">
      <w:pPr>
        <w:pStyle w:val="Kommentartext"/>
      </w:pPr>
      <w:r>
        <w:rPr>
          <w:rStyle w:val="Kommentarzeichen"/>
        </w:rPr>
        <w:annotationRef/>
      </w:r>
      <w:r>
        <w:t>Ah ok, dann hat es sich erledigt, habe ich falsch verstanden</w:t>
      </w:r>
    </w:p>
  </w:comment>
  <w:comment w:id="441" w:author="Dorothee Klotzbuecher" w:date="2022-10-13T12:25:00Z" w:initials="DK">
    <w:p w14:paraId="3A8EF6B4" w14:textId="2CD295DC" w:rsidR="00EF4FAB" w:rsidRDefault="00EF4FAB" w:rsidP="006C49F1">
      <w:pPr>
        <w:pStyle w:val="Kommentartext"/>
      </w:pPr>
      <w:r>
        <w:rPr>
          <w:rStyle w:val="Kommentarzeichen"/>
        </w:rPr>
        <w:annotationRef/>
      </w:r>
      <w:r>
        <w:t>Da wissen alle was das ist? Ist es besser "im Monitoring Tool der CI-Pipeline" oder sowas zu schreiben?</w:t>
      </w:r>
    </w:p>
  </w:comment>
  <w:comment w:id="483" w:author="Dorothee Klotzbuecher" w:date="2022-10-13T12:30:00Z" w:initials="DK">
    <w:p w14:paraId="11B86C5E" w14:textId="77777777" w:rsidR="00EF4FAB" w:rsidRDefault="00EF4FAB" w:rsidP="006C49F1">
      <w:pPr>
        <w:pStyle w:val="Kommentartext"/>
      </w:pPr>
      <w:r>
        <w:rPr>
          <w:rStyle w:val="Kommentarzeichen"/>
        </w:rPr>
        <w:annotationRef/>
      </w:r>
      <w:r>
        <w:t>Willst Du das einmal ausschreiben?</w:t>
      </w:r>
    </w:p>
  </w:comment>
  <w:comment w:id="484" w:author="Microsoft-Konto" w:date="2022-10-13T16:26:00Z" w:initials="M">
    <w:p w14:paraId="7749953A" w14:textId="70DEA47C" w:rsidR="00EF4FAB" w:rsidRDefault="00EF4FAB">
      <w:pPr>
        <w:pStyle w:val="Kommentartext"/>
      </w:pPr>
      <w:r>
        <w:rPr>
          <w:rStyle w:val="Kommentarzeichen"/>
        </w:rPr>
        <w:annotationRef/>
      </w:r>
      <w:r>
        <w:t>Stimmt, dachte das hätte ich oben schon</w:t>
      </w:r>
    </w:p>
  </w:comment>
  <w:comment w:id="513" w:author="Dorothee Klotzbuecher" w:date="2022-10-13T12:36:00Z" w:initials="DK">
    <w:p w14:paraId="774B1545" w14:textId="2CBE8453" w:rsidR="00EF4FAB" w:rsidRDefault="00EF4FAB" w:rsidP="006C49F1">
      <w:pPr>
        <w:pStyle w:val="Kommentartext"/>
      </w:pPr>
      <w:r>
        <w:rPr>
          <w:rStyle w:val="Kommentarzeichen"/>
        </w:rPr>
        <w:annotationRef/>
      </w:r>
      <w:r>
        <w:t>Einheitliche Schreibweise</w:t>
      </w:r>
    </w:p>
  </w:comment>
  <w:comment w:id="570" w:author="Microsoft-Konto" w:date="2022-10-13T16:57:00Z" w:initials="M">
    <w:p w14:paraId="3B98A4E4" w14:textId="61AFB0AA" w:rsidR="00EF4FAB" w:rsidRDefault="00EF4FAB">
      <w:pPr>
        <w:pStyle w:val="Kommentartext"/>
      </w:pPr>
      <w:r>
        <w:rPr>
          <w:rStyle w:val="Kommentarzeichen"/>
        </w:rPr>
        <w:annotationRef/>
      </w:r>
      <w:r>
        <w:t>Word kreidet die andere Schreibweise als Fehler an, finds selber so auch irgendwie stimmiger</w:t>
      </w:r>
    </w:p>
  </w:comment>
  <w:comment w:id="582" w:author="Dorothee Klotzbuecher" w:date="2022-10-13T12:50:00Z" w:initials="DK">
    <w:p w14:paraId="20C3D1AF" w14:textId="77777777" w:rsidR="00EF4FAB" w:rsidRDefault="00EF4FAB" w:rsidP="006C49F1">
      <w:pPr>
        <w:pStyle w:val="Kommentartext"/>
      </w:pPr>
      <w:r>
        <w:rPr>
          <w:rStyle w:val="Kommentarzeichen"/>
        </w:rPr>
        <w:annotationRef/>
      </w:r>
      <w:r>
        <w:t>Du weisst das hier noch was fehlt?</w:t>
      </w:r>
    </w:p>
  </w:comment>
  <w:comment w:id="631" w:author="Dorothee Klotzbuecher" w:date="2022-10-13T12:54:00Z" w:initials="DK">
    <w:p w14:paraId="5422C145" w14:textId="77777777" w:rsidR="00EF4FAB" w:rsidRDefault="00EF4FAB" w:rsidP="006C49F1">
      <w:pPr>
        <w:pStyle w:val="Kommentartext"/>
      </w:pPr>
      <w:r>
        <w:rPr>
          <w:rStyle w:val="Kommentarzeichen"/>
        </w:rPr>
        <w:annotationRef/>
      </w:r>
      <w:r>
        <w:t>Das ist auch jedem Leser klar?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B19530" w15:done="1"/>
  <w15:commentEx w15:paraId="284309AD" w15:done="0"/>
  <w15:commentEx w15:paraId="3CE88E29" w15:done="0"/>
  <w15:commentEx w15:paraId="21C2A4CE" w15:done="0"/>
  <w15:commentEx w15:paraId="55D68538" w15:done="0"/>
  <w15:commentEx w15:paraId="18EFA741" w15:done="0"/>
  <w15:commentEx w15:paraId="645DF9E9" w15:paraIdParent="18EFA741" w15:done="0"/>
  <w15:commentEx w15:paraId="76928A28" w15:done="0"/>
  <w15:commentEx w15:paraId="6FEA5EAC" w15:done="0"/>
  <w15:commentEx w15:paraId="749B82A2" w15:done="0"/>
  <w15:commentEx w15:paraId="77CB7422" w15:done="0"/>
  <w15:commentEx w15:paraId="7D5DD703" w15:done="0"/>
  <w15:commentEx w15:paraId="1FCDB204" w15:paraIdParent="7D5DD703" w15:done="0"/>
  <w15:commentEx w15:paraId="319D204B" w15:paraIdParent="7D5DD703" w15:done="0"/>
  <w15:commentEx w15:paraId="3A8EF6B4" w15:done="1"/>
  <w15:commentEx w15:paraId="11B86C5E" w15:done="0"/>
  <w15:commentEx w15:paraId="7749953A" w15:paraIdParent="11B86C5E" w15:done="0"/>
  <w15:commentEx w15:paraId="774B1545" w15:done="0"/>
  <w15:commentEx w15:paraId="3B98A4E4" w15:done="0"/>
  <w15:commentEx w15:paraId="20C3D1AF" w15:done="0"/>
  <w15:commentEx w15:paraId="5422C1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2A1F3" w16cex:dateUtc="2022-10-13T12:40:00Z"/>
  <w16cex:commentExtensible w16cex:durableId="26F38EA6" w16cex:dateUtc="2022-10-14T05:30:00Z"/>
  <w16cex:commentExtensible w16cex:durableId="26F3913A" w16cex:dateUtc="2022-10-14T05:41:00Z"/>
  <w16cex:commentExtensible w16cex:durableId="26F3917C" w16cex:dateUtc="2022-10-14T05:42:00Z"/>
  <w16cex:commentExtensible w16cex:durableId="26F27EE3" w16cex:dateUtc="2022-10-13T10:11:00Z"/>
  <w16cex:commentExtensible w16cex:durableId="26F2807D" w16cex:dateUtc="2022-10-13T10:18:00Z"/>
  <w16cex:commentExtensible w16cex:durableId="26F280D9" w16cex:dateUtc="2022-10-13T10:19:00Z"/>
  <w16cex:commentExtensible w16cex:durableId="26F28124" w16cex:dateUtc="2022-10-13T10:20:00Z"/>
  <w16cex:commentExtensible w16cex:durableId="26F2814C" w16cex:dateUtc="2022-10-13T10:21:00Z"/>
  <w16cex:commentExtensible w16cex:durableId="26F281AD" w16cex:dateUtc="2022-10-13T10:23:00Z"/>
  <w16cex:commentExtensible w16cex:durableId="26F3925F" w16cex:dateUtc="2022-10-14T05:46:00Z"/>
  <w16cex:commentExtensible w16cex:durableId="26F28252" w16cex:dateUtc="2022-10-13T10:25:00Z"/>
  <w16cex:commentExtensible w16cex:durableId="26F2834E" w16cex:dateUtc="2022-10-13T10:30:00Z"/>
  <w16cex:commentExtensible w16cex:durableId="26F284BA" w16cex:dateUtc="2022-10-13T10:36:00Z"/>
  <w16cex:commentExtensible w16cex:durableId="26F28801" w16cex:dateUtc="2022-10-13T10:50:00Z"/>
  <w16cex:commentExtensible w16cex:durableId="26F2891B" w16cex:dateUtc="2022-10-13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19530" w16cid:durableId="26F2A1F3"/>
  <w16cid:commentId w16cid:paraId="284309AD" w16cid:durableId="26F38EA6"/>
  <w16cid:commentId w16cid:paraId="3CE88E29" w16cid:durableId="26F3913A"/>
  <w16cid:commentId w16cid:paraId="21C2A4CE" w16cid:durableId="26F3917C"/>
  <w16cid:commentId w16cid:paraId="55D68538" w16cid:durableId="26F27EE3"/>
  <w16cid:commentId w16cid:paraId="18EFA741" w16cid:durableId="26F38D87"/>
  <w16cid:commentId w16cid:paraId="645DF9E9" w16cid:durableId="26F38D88"/>
  <w16cid:commentId w16cid:paraId="76928A28" w16cid:durableId="26F2807D"/>
  <w16cid:commentId w16cid:paraId="6FEA5EAC" w16cid:durableId="26F280D9"/>
  <w16cid:commentId w16cid:paraId="749B82A2" w16cid:durableId="26F28124"/>
  <w16cid:commentId w16cid:paraId="77CB7422" w16cid:durableId="26F2814C"/>
  <w16cid:commentId w16cid:paraId="7D5DD703" w16cid:durableId="26F281AD"/>
  <w16cid:commentId w16cid:paraId="1FCDB204" w16cid:durableId="26F38D8E"/>
  <w16cid:commentId w16cid:paraId="319D204B" w16cid:durableId="26F3925F"/>
  <w16cid:commentId w16cid:paraId="3A8EF6B4" w16cid:durableId="26F28252"/>
  <w16cid:commentId w16cid:paraId="11B86C5E" w16cid:durableId="26F2834E"/>
  <w16cid:commentId w16cid:paraId="7749953A" w16cid:durableId="26F38D92"/>
  <w16cid:commentId w16cid:paraId="774B1545" w16cid:durableId="26F284BA"/>
  <w16cid:commentId w16cid:paraId="3B98A4E4" w16cid:durableId="26F38D94"/>
  <w16cid:commentId w16cid:paraId="20C3D1AF" w16cid:durableId="26F28801"/>
  <w16cid:commentId w16cid:paraId="5422C145" w16cid:durableId="26F2891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30357" w14:textId="77777777" w:rsidR="00B4058B" w:rsidRDefault="00B4058B" w:rsidP="00BA4B51">
      <w:pPr>
        <w:spacing w:after="0" w:line="240" w:lineRule="auto"/>
      </w:pPr>
      <w:r>
        <w:separator/>
      </w:r>
    </w:p>
  </w:endnote>
  <w:endnote w:type="continuationSeparator" w:id="0">
    <w:p w14:paraId="02304403" w14:textId="77777777" w:rsidR="00B4058B" w:rsidRDefault="00B4058B" w:rsidP="00BA4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4B893" w14:textId="77777777" w:rsidR="00B4058B" w:rsidRDefault="00B4058B" w:rsidP="00BA4B51">
      <w:pPr>
        <w:spacing w:after="0" w:line="240" w:lineRule="auto"/>
      </w:pPr>
      <w:r>
        <w:separator/>
      </w:r>
    </w:p>
  </w:footnote>
  <w:footnote w:type="continuationSeparator" w:id="0">
    <w:p w14:paraId="417B6B1E" w14:textId="77777777" w:rsidR="00B4058B" w:rsidRDefault="00B4058B" w:rsidP="00BA4B51">
      <w:pPr>
        <w:spacing w:after="0" w:line="240" w:lineRule="auto"/>
      </w:pPr>
      <w:r>
        <w:continuationSeparator/>
      </w:r>
    </w:p>
  </w:footnote>
  <w:footnote w:id="1">
    <w:p w14:paraId="31FC6B1D" w14:textId="77777777" w:rsidR="00EF4FAB" w:rsidDel="00EF4FAB" w:rsidRDefault="00EF4FAB" w:rsidP="00EF4FAB">
      <w:pPr>
        <w:rPr>
          <w:del w:id="236" w:author="Microsoft-Konto" w:date="2022-10-17T14:11:00Z"/>
          <w:moveTo w:id="237" w:author="Microsoft-Konto" w:date="2022-10-17T14:10:00Z"/>
        </w:rPr>
      </w:pPr>
      <w:ins w:id="238" w:author="Microsoft-Konto" w:date="2022-10-17T14:10:00Z">
        <w:r>
          <w:rPr>
            <w:rStyle w:val="Funotenzeichen"/>
          </w:rPr>
          <w:footnoteRef/>
        </w:r>
        <w:r>
          <w:t xml:space="preserve"> </w:t>
        </w:r>
      </w:ins>
      <w:moveToRangeStart w:id="239" w:author="Microsoft-Konto" w:date="2022-10-17T14:10:00Z" w:name="move116908274"/>
      <w:moveTo w:id="240" w:author="Microsoft-Konto" w:date="2022-10-17T14:10:00Z">
        <w:r w:rsidRPr="00A71A89">
          <w:t>https://www.seitenbau.com/kunden</w:t>
        </w:r>
      </w:moveTo>
    </w:p>
    <w:moveToRangeEnd w:id="239"/>
    <w:p w14:paraId="25C2B8C9" w14:textId="08B0AC7B" w:rsidR="00EF4FAB" w:rsidRDefault="00EF4FAB" w:rsidP="00EF4FAB">
      <w:pPr>
        <w:pPrChange w:id="241" w:author="Microsoft-Konto" w:date="2022-10-17T14:11:00Z">
          <w:pPr>
            <w:pStyle w:val="Funotentext"/>
          </w:pPr>
        </w:pPrChan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38183"/>
      <w:docPartObj>
        <w:docPartGallery w:val="Page Numbers (Top of Page)"/>
        <w:docPartUnique/>
      </w:docPartObj>
    </w:sdtPr>
    <w:sdtContent>
      <w:p w14:paraId="37F28A14" w14:textId="0DF6B15F" w:rsidR="00EF4FAB" w:rsidRDefault="00EF4FAB">
        <w:pPr>
          <w:pStyle w:val="Kopfzeile"/>
          <w:jc w:val="center"/>
        </w:pPr>
        <w:r>
          <w:fldChar w:fldCharType="begin"/>
        </w:r>
        <w:r w:rsidRPr="00D854C7">
          <w:instrText>PAGE   \* MERGEFORMAT</w:instrText>
        </w:r>
        <w:r>
          <w:fldChar w:fldCharType="separate"/>
        </w:r>
        <w:r w:rsidR="0018483C">
          <w:rPr>
            <w:noProof/>
          </w:rPr>
          <w:t>20</w:t>
        </w:r>
        <w:r>
          <w:fldChar w:fldCharType="end"/>
        </w:r>
      </w:p>
    </w:sdtContent>
  </w:sdt>
  <w:p w14:paraId="6EA7F2EF" w14:textId="77777777" w:rsidR="00EF4FAB" w:rsidRDefault="00EF4FA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49633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EC97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D5658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390F2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1F06C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5EC3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8662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F686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022E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DE60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932AA"/>
    <w:multiLevelType w:val="multilevel"/>
    <w:tmpl w:val="ACC8E036"/>
    <w:lvl w:ilvl="0">
      <w:start w:val="1"/>
      <w:numFmt w:val="decimal"/>
      <w:pStyle w:val="ReportBodyText-numbered"/>
      <w:lvlText w:val="(%1)"/>
      <w:lvlJc w:val="left"/>
      <w:pPr>
        <w:tabs>
          <w:tab w:val="num" w:pos="792"/>
        </w:tabs>
        <w:ind w:left="792" w:hanging="504"/>
      </w:pPr>
      <w:rPr>
        <w:rFonts w:hint="default"/>
      </w:rPr>
    </w:lvl>
    <w:lvl w:ilvl="1">
      <w:start w:val="1"/>
      <w:numFmt w:val="bullet"/>
      <w:lvlText w:val=""/>
      <w:lvlJc w:val="left"/>
      <w:pPr>
        <w:tabs>
          <w:tab w:val="num" w:pos="1152"/>
        </w:tabs>
        <w:ind w:left="1152" w:hanging="360"/>
      </w:pPr>
      <w:rPr>
        <w:rFonts w:ascii="Wingdings" w:hAnsi="Wingdings" w:hint="default"/>
      </w:rPr>
    </w:lvl>
    <w:lvl w:ilvl="2">
      <w:start w:val="1"/>
      <w:numFmt w:val="bullet"/>
      <w:lvlText w:val=""/>
      <w:lvlJc w:val="left"/>
      <w:pPr>
        <w:tabs>
          <w:tab w:val="num" w:pos="1512"/>
        </w:tabs>
        <w:ind w:left="1512" w:hanging="360"/>
      </w:pPr>
      <w:rPr>
        <w:rFonts w:ascii="Wingdings" w:hAnsi="Wingdings" w:hint="default"/>
      </w:rPr>
    </w:lvl>
    <w:lvl w:ilvl="3">
      <w:start w:val="1"/>
      <w:numFmt w:val="bullet"/>
      <w:lvlText w:val=""/>
      <w:lvlJc w:val="left"/>
      <w:pPr>
        <w:tabs>
          <w:tab w:val="num" w:pos="1872"/>
        </w:tabs>
        <w:ind w:left="1872" w:hanging="360"/>
      </w:pPr>
      <w:rPr>
        <w:rFonts w:ascii="Symbol" w:hAnsi="Symbol" w:hint="default"/>
      </w:rPr>
    </w:lvl>
    <w:lvl w:ilvl="4">
      <w:start w:val="1"/>
      <w:numFmt w:val="bullet"/>
      <w:lvlText w:val=""/>
      <w:lvlJc w:val="left"/>
      <w:pPr>
        <w:tabs>
          <w:tab w:val="num" w:pos="2232"/>
        </w:tabs>
        <w:ind w:left="2232" w:hanging="360"/>
      </w:pPr>
      <w:rPr>
        <w:rFonts w:ascii="Symbol" w:hAnsi="Symbol" w:hint="default"/>
      </w:rPr>
    </w:lvl>
    <w:lvl w:ilvl="5">
      <w:start w:val="1"/>
      <w:numFmt w:val="bullet"/>
      <w:lvlText w:val=""/>
      <w:lvlJc w:val="left"/>
      <w:pPr>
        <w:tabs>
          <w:tab w:val="num" w:pos="2592"/>
        </w:tabs>
        <w:ind w:left="2592" w:hanging="360"/>
      </w:pPr>
      <w:rPr>
        <w:rFonts w:ascii="Wingdings" w:hAnsi="Wingdings" w:hint="default"/>
      </w:rPr>
    </w:lvl>
    <w:lvl w:ilvl="6">
      <w:start w:val="1"/>
      <w:numFmt w:val="bullet"/>
      <w:lvlText w:val=""/>
      <w:lvlJc w:val="left"/>
      <w:pPr>
        <w:tabs>
          <w:tab w:val="num" w:pos="2952"/>
        </w:tabs>
        <w:ind w:left="2952" w:hanging="360"/>
      </w:pPr>
      <w:rPr>
        <w:rFonts w:ascii="Wingdings" w:hAnsi="Wingdings" w:hint="default"/>
      </w:rPr>
    </w:lvl>
    <w:lvl w:ilvl="7">
      <w:start w:val="1"/>
      <w:numFmt w:val="bullet"/>
      <w:lvlText w:val=""/>
      <w:lvlJc w:val="left"/>
      <w:pPr>
        <w:tabs>
          <w:tab w:val="num" w:pos="3312"/>
        </w:tabs>
        <w:ind w:left="3312" w:hanging="360"/>
      </w:pPr>
      <w:rPr>
        <w:rFonts w:ascii="Symbol" w:hAnsi="Symbol" w:hint="default"/>
      </w:rPr>
    </w:lvl>
    <w:lvl w:ilvl="8">
      <w:start w:val="1"/>
      <w:numFmt w:val="bullet"/>
      <w:lvlText w:val=""/>
      <w:lvlJc w:val="left"/>
      <w:pPr>
        <w:tabs>
          <w:tab w:val="num" w:pos="3672"/>
        </w:tabs>
        <w:ind w:left="3672" w:hanging="360"/>
      </w:pPr>
      <w:rPr>
        <w:rFonts w:ascii="Symbol" w:hAnsi="Symbol" w:hint="default"/>
      </w:rPr>
    </w:lvl>
  </w:abstractNum>
  <w:abstractNum w:abstractNumId="11" w15:restartNumberingAfterBreak="0">
    <w:nsid w:val="053452C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B200E8D"/>
    <w:multiLevelType w:val="hybridMultilevel"/>
    <w:tmpl w:val="D7D80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421174"/>
    <w:multiLevelType w:val="hybridMultilevel"/>
    <w:tmpl w:val="80B62B78"/>
    <w:lvl w:ilvl="0" w:tplc="CE10F994">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146D3D4E"/>
    <w:multiLevelType w:val="hybridMultilevel"/>
    <w:tmpl w:val="8EB673CC"/>
    <w:lvl w:ilvl="0" w:tplc="0407000F">
      <w:start w:val="1"/>
      <w:numFmt w:val="decimal"/>
      <w:lvlText w:val="%1."/>
      <w:lvlJc w:val="left"/>
      <w:pPr>
        <w:ind w:left="430" w:hanging="360"/>
      </w:pPr>
      <w:rPr>
        <w:rFonts w:hint="default"/>
      </w:rPr>
    </w:lvl>
    <w:lvl w:ilvl="1" w:tplc="04070003" w:tentative="1">
      <w:start w:val="1"/>
      <w:numFmt w:val="bullet"/>
      <w:lvlText w:val="o"/>
      <w:lvlJc w:val="left"/>
      <w:pPr>
        <w:ind w:left="1150" w:hanging="360"/>
      </w:pPr>
      <w:rPr>
        <w:rFonts w:ascii="Courier New" w:hAnsi="Courier New" w:cs="Courier New" w:hint="default"/>
      </w:rPr>
    </w:lvl>
    <w:lvl w:ilvl="2" w:tplc="04070005" w:tentative="1">
      <w:start w:val="1"/>
      <w:numFmt w:val="bullet"/>
      <w:lvlText w:val=""/>
      <w:lvlJc w:val="left"/>
      <w:pPr>
        <w:ind w:left="1870" w:hanging="360"/>
      </w:pPr>
      <w:rPr>
        <w:rFonts w:ascii="Wingdings" w:hAnsi="Wingdings" w:hint="default"/>
      </w:rPr>
    </w:lvl>
    <w:lvl w:ilvl="3" w:tplc="04070001" w:tentative="1">
      <w:start w:val="1"/>
      <w:numFmt w:val="bullet"/>
      <w:lvlText w:val=""/>
      <w:lvlJc w:val="left"/>
      <w:pPr>
        <w:ind w:left="2590" w:hanging="360"/>
      </w:pPr>
      <w:rPr>
        <w:rFonts w:ascii="Symbol" w:hAnsi="Symbol" w:hint="default"/>
      </w:rPr>
    </w:lvl>
    <w:lvl w:ilvl="4" w:tplc="04070003" w:tentative="1">
      <w:start w:val="1"/>
      <w:numFmt w:val="bullet"/>
      <w:lvlText w:val="o"/>
      <w:lvlJc w:val="left"/>
      <w:pPr>
        <w:ind w:left="3310" w:hanging="360"/>
      </w:pPr>
      <w:rPr>
        <w:rFonts w:ascii="Courier New" w:hAnsi="Courier New" w:cs="Courier New" w:hint="default"/>
      </w:rPr>
    </w:lvl>
    <w:lvl w:ilvl="5" w:tplc="04070005" w:tentative="1">
      <w:start w:val="1"/>
      <w:numFmt w:val="bullet"/>
      <w:lvlText w:val=""/>
      <w:lvlJc w:val="left"/>
      <w:pPr>
        <w:ind w:left="4030" w:hanging="360"/>
      </w:pPr>
      <w:rPr>
        <w:rFonts w:ascii="Wingdings" w:hAnsi="Wingdings" w:hint="default"/>
      </w:rPr>
    </w:lvl>
    <w:lvl w:ilvl="6" w:tplc="04070001" w:tentative="1">
      <w:start w:val="1"/>
      <w:numFmt w:val="bullet"/>
      <w:lvlText w:val=""/>
      <w:lvlJc w:val="left"/>
      <w:pPr>
        <w:ind w:left="4750" w:hanging="360"/>
      </w:pPr>
      <w:rPr>
        <w:rFonts w:ascii="Symbol" w:hAnsi="Symbol" w:hint="default"/>
      </w:rPr>
    </w:lvl>
    <w:lvl w:ilvl="7" w:tplc="04070003" w:tentative="1">
      <w:start w:val="1"/>
      <w:numFmt w:val="bullet"/>
      <w:lvlText w:val="o"/>
      <w:lvlJc w:val="left"/>
      <w:pPr>
        <w:ind w:left="5470" w:hanging="360"/>
      </w:pPr>
      <w:rPr>
        <w:rFonts w:ascii="Courier New" w:hAnsi="Courier New" w:cs="Courier New" w:hint="default"/>
      </w:rPr>
    </w:lvl>
    <w:lvl w:ilvl="8" w:tplc="04070005" w:tentative="1">
      <w:start w:val="1"/>
      <w:numFmt w:val="bullet"/>
      <w:lvlText w:val=""/>
      <w:lvlJc w:val="left"/>
      <w:pPr>
        <w:ind w:left="6190" w:hanging="360"/>
      </w:pPr>
      <w:rPr>
        <w:rFonts w:ascii="Wingdings" w:hAnsi="Wingdings" w:hint="default"/>
      </w:rPr>
    </w:lvl>
  </w:abstractNum>
  <w:abstractNum w:abstractNumId="15" w15:restartNumberingAfterBreak="0">
    <w:nsid w:val="1669755E"/>
    <w:multiLevelType w:val="hybridMultilevel"/>
    <w:tmpl w:val="D26E760C"/>
    <w:lvl w:ilvl="0" w:tplc="CE10F99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194504"/>
    <w:multiLevelType w:val="hybridMultilevel"/>
    <w:tmpl w:val="69208AAE"/>
    <w:lvl w:ilvl="0" w:tplc="818AF0E6">
      <w:numFmt w:val="bullet"/>
      <w:lvlText w:val="-"/>
      <w:lvlJc w:val="left"/>
      <w:pPr>
        <w:ind w:left="430" w:hanging="360"/>
      </w:pPr>
      <w:rPr>
        <w:rFonts w:ascii="Arial" w:eastAsiaTheme="minorHAnsi" w:hAnsi="Arial" w:cs="Arial" w:hint="default"/>
      </w:rPr>
    </w:lvl>
    <w:lvl w:ilvl="1" w:tplc="04070003" w:tentative="1">
      <w:start w:val="1"/>
      <w:numFmt w:val="bullet"/>
      <w:lvlText w:val="o"/>
      <w:lvlJc w:val="left"/>
      <w:pPr>
        <w:ind w:left="1150" w:hanging="360"/>
      </w:pPr>
      <w:rPr>
        <w:rFonts w:ascii="Courier New" w:hAnsi="Courier New" w:cs="Courier New" w:hint="default"/>
      </w:rPr>
    </w:lvl>
    <w:lvl w:ilvl="2" w:tplc="04070005" w:tentative="1">
      <w:start w:val="1"/>
      <w:numFmt w:val="bullet"/>
      <w:lvlText w:val=""/>
      <w:lvlJc w:val="left"/>
      <w:pPr>
        <w:ind w:left="1870" w:hanging="360"/>
      </w:pPr>
      <w:rPr>
        <w:rFonts w:ascii="Wingdings" w:hAnsi="Wingdings" w:hint="default"/>
      </w:rPr>
    </w:lvl>
    <w:lvl w:ilvl="3" w:tplc="04070001" w:tentative="1">
      <w:start w:val="1"/>
      <w:numFmt w:val="bullet"/>
      <w:lvlText w:val=""/>
      <w:lvlJc w:val="left"/>
      <w:pPr>
        <w:ind w:left="2590" w:hanging="360"/>
      </w:pPr>
      <w:rPr>
        <w:rFonts w:ascii="Symbol" w:hAnsi="Symbol" w:hint="default"/>
      </w:rPr>
    </w:lvl>
    <w:lvl w:ilvl="4" w:tplc="04070003" w:tentative="1">
      <w:start w:val="1"/>
      <w:numFmt w:val="bullet"/>
      <w:lvlText w:val="o"/>
      <w:lvlJc w:val="left"/>
      <w:pPr>
        <w:ind w:left="3310" w:hanging="360"/>
      </w:pPr>
      <w:rPr>
        <w:rFonts w:ascii="Courier New" w:hAnsi="Courier New" w:cs="Courier New" w:hint="default"/>
      </w:rPr>
    </w:lvl>
    <w:lvl w:ilvl="5" w:tplc="04070005" w:tentative="1">
      <w:start w:val="1"/>
      <w:numFmt w:val="bullet"/>
      <w:lvlText w:val=""/>
      <w:lvlJc w:val="left"/>
      <w:pPr>
        <w:ind w:left="4030" w:hanging="360"/>
      </w:pPr>
      <w:rPr>
        <w:rFonts w:ascii="Wingdings" w:hAnsi="Wingdings" w:hint="default"/>
      </w:rPr>
    </w:lvl>
    <w:lvl w:ilvl="6" w:tplc="04070001" w:tentative="1">
      <w:start w:val="1"/>
      <w:numFmt w:val="bullet"/>
      <w:lvlText w:val=""/>
      <w:lvlJc w:val="left"/>
      <w:pPr>
        <w:ind w:left="4750" w:hanging="360"/>
      </w:pPr>
      <w:rPr>
        <w:rFonts w:ascii="Symbol" w:hAnsi="Symbol" w:hint="default"/>
      </w:rPr>
    </w:lvl>
    <w:lvl w:ilvl="7" w:tplc="04070003" w:tentative="1">
      <w:start w:val="1"/>
      <w:numFmt w:val="bullet"/>
      <w:lvlText w:val="o"/>
      <w:lvlJc w:val="left"/>
      <w:pPr>
        <w:ind w:left="5470" w:hanging="360"/>
      </w:pPr>
      <w:rPr>
        <w:rFonts w:ascii="Courier New" w:hAnsi="Courier New" w:cs="Courier New" w:hint="default"/>
      </w:rPr>
    </w:lvl>
    <w:lvl w:ilvl="8" w:tplc="04070005" w:tentative="1">
      <w:start w:val="1"/>
      <w:numFmt w:val="bullet"/>
      <w:lvlText w:val=""/>
      <w:lvlJc w:val="left"/>
      <w:pPr>
        <w:ind w:left="6190" w:hanging="360"/>
      </w:pPr>
      <w:rPr>
        <w:rFonts w:ascii="Wingdings" w:hAnsi="Wingdings" w:hint="default"/>
      </w:rPr>
    </w:lvl>
  </w:abstractNum>
  <w:abstractNum w:abstractNumId="17" w15:restartNumberingAfterBreak="0">
    <w:nsid w:val="28CA024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081797E"/>
    <w:multiLevelType w:val="hybridMultilevel"/>
    <w:tmpl w:val="61FA1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C94B1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32D30C61"/>
    <w:multiLevelType w:val="hybridMultilevel"/>
    <w:tmpl w:val="BC768530"/>
    <w:lvl w:ilvl="0" w:tplc="0407000F">
      <w:start w:val="1"/>
      <w:numFmt w:val="decimal"/>
      <w:lvlText w:val="%1."/>
      <w:lvlJc w:val="left"/>
      <w:pPr>
        <w:ind w:left="430" w:hanging="360"/>
      </w:pPr>
      <w:rPr>
        <w:rFonts w:hint="default"/>
      </w:rPr>
    </w:lvl>
    <w:lvl w:ilvl="1" w:tplc="04070003" w:tentative="1">
      <w:start w:val="1"/>
      <w:numFmt w:val="bullet"/>
      <w:lvlText w:val="o"/>
      <w:lvlJc w:val="left"/>
      <w:pPr>
        <w:ind w:left="1150" w:hanging="360"/>
      </w:pPr>
      <w:rPr>
        <w:rFonts w:ascii="Courier New" w:hAnsi="Courier New" w:cs="Courier New" w:hint="default"/>
      </w:rPr>
    </w:lvl>
    <w:lvl w:ilvl="2" w:tplc="04070005">
      <w:start w:val="1"/>
      <w:numFmt w:val="bullet"/>
      <w:lvlText w:val=""/>
      <w:lvlJc w:val="left"/>
      <w:pPr>
        <w:ind w:left="1870" w:hanging="360"/>
      </w:pPr>
      <w:rPr>
        <w:rFonts w:ascii="Wingdings" w:hAnsi="Wingdings" w:hint="default"/>
      </w:rPr>
    </w:lvl>
    <w:lvl w:ilvl="3" w:tplc="04070001" w:tentative="1">
      <w:start w:val="1"/>
      <w:numFmt w:val="bullet"/>
      <w:lvlText w:val=""/>
      <w:lvlJc w:val="left"/>
      <w:pPr>
        <w:ind w:left="2590" w:hanging="360"/>
      </w:pPr>
      <w:rPr>
        <w:rFonts w:ascii="Symbol" w:hAnsi="Symbol" w:hint="default"/>
      </w:rPr>
    </w:lvl>
    <w:lvl w:ilvl="4" w:tplc="04070003" w:tentative="1">
      <w:start w:val="1"/>
      <w:numFmt w:val="bullet"/>
      <w:lvlText w:val="o"/>
      <w:lvlJc w:val="left"/>
      <w:pPr>
        <w:ind w:left="3310" w:hanging="360"/>
      </w:pPr>
      <w:rPr>
        <w:rFonts w:ascii="Courier New" w:hAnsi="Courier New" w:cs="Courier New" w:hint="default"/>
      </w:rPr>
    </w:lvl>
    <w:lvl w:ilvl="5" w:tplc="04070005" w:tentative="1">
      <w:start w:val="1"/>
      <w:numFmt w:val="bullet"/>
      <w:lvlText w:val=""/>
      <w:lvlJc w:val="left"/>
      <w:pPr>
        <w:ind w:left="4030" w:hanging="360"/>
      </w:pPr>
      <w:rPr>
        <w:rFonts w:ascii="Wingdings" w:hAnsi="Wingdings" w:hint="default"/>
      </w:rPr>
    </w:lvl>
    <w:lvl w:ilvl="6" w:tplc="04070001" w:tentative="1">
      <w:start w:val="1"/>
      <w:numFmt w:val="bullet"/>
      <w:lvlText w:val=""/>
      <w:lvlJc w:val="left"/>
      <w:pPr>
        <w:ind w:left="4750" w:hanging="360"/>
      </w:pPr>
      <w:rPr>
        <w:rFonts w:ascii="Symbol" w:hAnsi="Symbol" w:hint="default"/>
      </w:rPr>
    </w:lvl>
    <w:lvl w:ilvl="7" w:tplc="04070003" w:tentative="1">
      <w:start w:val="1"/>
      <w:numFmt w:val="bullet"/>
      <w:lvlText w:val="o"/>
      <w:lvlJc w:val="left"/>
      <w:pPr>
        <w:ind w:left="5470" w:hanging="360"/>
      </w:pPr>
      <w:rPr>
        <w:rFonts w:ascii="Courier New" w:hAnsi="Courier New" w:cs="Courier New" w:hint="default"/>
      </w:rPr>
    </w:lvl>
    <w:lvl w:ilvl="8" w:tplc="04070005" w:tentative="1">
      <w:start w:val="1"/>
      <w:numFmt w:val="bullet"/>
      <w:lvlText w:val=""/>
      <w:lvlJc w:val="left"/>
      <w:pPr>
        <w:ind w:left="6190" w:hanging="360"/>
      </w:pPr>
      <w:rPr>
        <w:rFonts w:ascii="Wingdings" w:hAnsi="Wingdings" w:hint="default"/>
      </w:rPr>
    </w:lvl>
  </w:abstractNum>
  <w:abstractNum w:abstractNumId="21" w15:restartNumberingAfterBreak="0">
    <w:nsid w:val="36B86B7B"/>
    <w:multiLevelType w:val="hybridMultilevel"/>
    <w:tmpl w:val="189EA44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54E0758"/>
    <w:multiLevelType w:val="hybridMultilevel"/>
    <w:tmpl w:val="8EB673CC"/>
    <w:lvl w:ilvl="0" w:tplc="0407000F">
      <w:start w:val="1"/>
      <w:numFmt w:val="decimal"/>
      <w:lvlText w:val="%1."/>
      <w:lvlJc w:val="left"/>
      <w:pPr>
        <w:ind w:left="430" w:hanging="360"/>
      </w:pPr>
      <w:rPr>
        <w:rFonts w:hint="default"/>
      </w:rPr>
    </w:lvl>
    <w:lvl w:ilvl="1" w:tplc="04070003" w:tentative="1">
      <w:start w:val="1"/>
      <w:numFmt w:val="bullet"/>
      <w:lvlText w:val="o"/>
      <w:lvlJc w:val="left"/>
      <w:pPr>
        <w:ind w:left="1150" w:hanging="360"/>
      </w:pPr>
      <w:rPr>
        <w:rFonts w:ascii="Courier New" w:hAnsi="Courier New" w:cs="Courier New" w:hint="default"/>
      </w:rPr>
    </w:lvl>
    <w:lvl w:ilvl="2" w:tplc="04070005" w:tentative="1">
      <w:start w:val="1"/>
      <w:numFmt w:val="bullet"/>
      <w:lvlText w:val=""/>
      <w:lvlJc w:val="left"/>
      <w:pPr>
        <w:ind w:left="1870" w:hanging="360"/>
      </w:pPr>
      <w:rPr>
        <w:rFonts w:ascii="Wingdings" w:hAnsi="Wingdings" w:hint="default"/>
      </w:rPr>
    </w:lvl>
    <w:lvl w:ilvl="3" w:tplc="04070001" w:tentative="1">
      <w:start w:val="1"/>
      <w:numFmt w:val="bullet"/>
      <w:lvlText w:val=""/>
      <w:lvlJc w:val="left"/>
      <w:pPr>
        <w:ind w:left="2590" w:hanging="360"/>
      </w:pPr>
      <w:rPr>
        <w:rFonts w:ascii="Symbol" w:hAnsi="Symbol" w:hint="default"/>
      </w:rPr>
    </w:lvl>
    <w:lvl w:ilvl="4" w:tplc="04070003" w:tentative="1">
      <w:start w:val="1"/>
      <w:numFmt w:val="bullet"/>
      <w:lvlText w:val="o"/>
      <w:lvlJc w:val="left"/>
      <w:pPr>
        <w:ind w:left="3310" w:hanging="360"/>
      </w:pPr>
      <w:rPr>
        <w:rFonts w:ascii="Courier New" w:hAnsi="Courier New" w:cs="Courier New" w:hint="default"/>
      </w:rPr>
    </w:lvl>
    <w:lvl w:ilvl="5" w:tplc="04070005" w:tentative="1">
      <w:start w:val="1"/>
      <w:numFmt w:val="bullet"/>
      <w:lvlText w:val=""/>
      <w:lvlJc w:val="left"/>
      <w:pPr>
        <w:ind w:left="4030" w:hanging="360"/>
      </w:pPr>
      <w:rPr>
        <w:rFonts w:ascii="Wingdings" w:hAnsi="Wingdings" w:hint="default"/>
      </w:rPr>
    </w:lvl>
    <w:lvl w:ilvl="6" w:tplc="04070001" w:tentative="1">
      <w:start w:val="1"/>
      <w:numFmt w:val="bullet"/>
      <w:lvlText w:val=""/>
      <w:lvlJc w:val="left"/>
      <w:pPr>
        <w:ind w:left="4750" w:hanging="360"/>
      </w:pPr>
      <w:rPr>
        <w:rFonts w:ascii="Symbol" w:hAnsi="Symbol" w:hint="default"/>
      </w:rPr>
    </w:lvl>
    <w:lvl w:ilvl="7" w:tplc="04070003" w:tentative="1">
      <w:start w:val="1"/>
      <w:numFmt w:val="bullet"/>
      <w:lvlText w:val="o"/>
      <w:lvlJc w:val="left"/>
      <w:pPr>
        <w:ind w:left="5470" w:hanging="360"/>
      </w:pPr>
      <w:rPr>
        <w:rFonts w:ascii="Courier New" w:hAnsi="Courier New" w:cs="Courier New" w:hint="default"/>
      </w:rPr>
    </w:lvl>
    <w:lvl w:ilvl="8" w:tplc="04070005" w:tentative="1">
      <w:start w:val="1"/>
      <w:numFmt w:val="bullet"/>
      <w:lvlText w:val=""/>
      <w:lvlJc w:val="left"/>
      <w:pPr>
        <w:ind w:left="6190" w:hanging="360"/>
      </w:pPr>
      <w:rPr>
        <w:rFonts w:ascii="Wingdings" w:hAnsi="Wingdings" w:hint="default"/>
      </w:rPr>
    </w:lvl>
  </w:abstractNum>
  <w:abstractNum w:abstractNumId="23" w15:restartNumberingAfterBreak="0">
    <w:nsid w:val="631A27B8"/>
    <w:multiLevelType w:val="hybridMultilevel"/>
    <w:tmpl w:val="D2C6AF1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63D652F4"/>
    <w:multiLevelType w:val="hybridMultilevel"/>
    <w:tmpl w:val="213EC7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6AE610E"/>
    <w:multiLevelType w:val="hybridMultilevel"/>
    <w:tmpl w:val="3EA819D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686C4952"/>
    <w:multiLevelType w:val="hybridMultilevel"/>
    <w:tmpl w:val="3446AC0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F600BA1"/>
    <w:multiLevelType w:val="hybridMultilevel"/>
    <w:tmpl w:val="A8B6E9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736D797B"/>
    <w:multiLevelType w:val="hybridMultilevel"/>
    <w:tmpl w:val="8EB673CC"/>
    <w:lvl w:ilvl="0" w:tplc="0407000F">
      <w:start w:val="1"/>
      <w:numFmt w:val="decimal"/>
      <w:lvlText w:val="%1."/>
      <w:lvlJc w:val="left"/>
      <w:pPr>
        <w:ind w:left="430" w:hanging="360"/>
      </w:pPr>
      <w:rPr>
        <w:rFonts w:hint="default"/>
      </w:rPr>
    </w:lvl>
    <w:lvl w:ilvl="1" w:tplc="04070003" w:tentative="1">
      <w:start w:val="1"/>
      <w:numFmt w:val="bullet"/>
      <w:lvlText w:val="o"/>
      <w:lvlJc w:val="left"/>
      <w:pPr>
        <w:ind w:left="1150" w:hanging="360"/>
      </w:pPr>
      <w:rPr>
        <w:rFonts w:ascii="Courier New" w:hAnsi="Courier New" w:cs="Courier New" w:hint="default"/>
      </w:rPr>
    </w:lvl>
    <w:lvl w:ilvl="2" w:tplc="04070005" w:tentative="1">
      <w:start w:val="1"/>
      <w:numFmt w:val="bullet"/>
      <w:lvlText w:val=""/>
      <w:lvlJc w:val="left"/>
      <w:pPr>
        <w:ind w:left="1870" w:hanging="360"/>
      </w:pPr>
      <w:rPr>
        <w:rFonts w:ascii="Wingdings" w:hAnsi="Wingdings" w:hint="default"/>
      </w:rPr>
    </w:lvl>
    <w:lvl w:ilvl="3" w:tplc="04070001" w:tentative="1">
      <w:start w:val="1"/>
      <w:numFmt w:val="bullet"/>
      <w:lvlText w:val=""/>
      <w:lvlJc w:val="left"/>
      <w:pPr>
        <w:ind w:left="2590" w:hanging="360"/>
      </w:pPr>
      <w:rPr>
        <w:rFonts w:ascii="Symbol" w:hAnsi="Symbol" w:hint="default"/>
      </w:rPr>
    </w:lvl>
    <w:lvl w:ilvl="4" w:tplc="04070003" w:tentative="1">
      <w:start w:val="1"/>
      <w:numFmt w:val="bullet"/>
      <w:lvlText w:val="o"/>
      <w:lvlJc w:val="left"/>
      <w:pPr>
        <w:ind w:left="3310" w:hanging="360"/>
      </w:pPr>
      <w:rPr>
        <w:rFonts w:ascii="Courier New" w:hAnsi="Courier New" w:cs="Courier New" w:hint="default"/>
      </w:rPr>
    </w:lvl>
    <w:lvl w:ilvl="5" w:tplc="04070005" w:tentative="1">
      <w:start w:val="1"/>
      <w:numFmt w:val="bullet"/>
      <w:lvlText w:val=""/>
      <w:lvlJc w:val="left"/>
      <w:pPr>
        <w:ind w:left="4030" w:hanging="360"/>
      </w:pPr>
      <w:rPr>
        <w:rFonts w:ascii="Wingdings" w:hAnsi="Wingdings" w:hint="default"/>
      </w:rPr>
    </w:lvl>
    <w:lvl w:ilvl="6" w:tplc="04070001" w:tentative="1">
      <w:start w:val="1"/>
      <w:numFmt w:val="bullet"/>
      <w:lvlText w:val=""/>
      <w:lvlJc w:val="left"/>
      <w:pPr>
        <w:ind w:left="4750" w:hanging="360"/>
      </w:pPr>
      <w:rPr>
        <w:rFonts w:ascii="Symbol" w:hAnsi="Symbol" w:hint="default"/>
      </w:rPr>
    </w:lvl>
    <w:lvl w:ilvl="7" w:tplc="04070003" w:tentative="1">
      <w:start w:val="1"/>
      <w:numFmt w:val="bullet"/>
      <w:lvlText w:val="o"/>
      <w:lvlJc w:val="left"/>
      <w:pPr>
        <w:ind w:left="5470" w:hanging="360"/>
      </w:pPr>
      <w:rPr>
        <w:rFonts w:ascii="Courier New" w:hAnsi="Courier New" w:cs="Courier New" w:hint="default"/>
      </w:rPr>
    </w:lvl>
    <w:lvl w:ilvl="8" w:tplc="04070005" w:tentative="1">
      <w:start w:val="1"/>
      <w:numFmt w:val="bullet"/>
      <w:lvlText w:val=""/>
      <w:lvlJc w:val="left"/>
      <w:pPr>
        <w:ind w:left="619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4"/>
  </w:num>
  <w:num w:numId="14">
    <w:abstractNumId w:val="12"/>
  </w:num>
  <w:num w:numId="15">
    <w:abstractNumId w:val="18"/>
  </w:num>
  <w:num w:numId="16">
    <w:abstractNumId w:val="10"/>
  </w:num>
  <w:num w:numId="17">
    <w:abstractNumId w:val="16"/>
  </w:num>
  <w:num w:numId="18">
    <w:abstractNumId w:val="28"/>
  </w:num>
  <w:num w:numId="19">
    <w:abstractNumId w:val="14"/>
  </w:num>
  <w:num w:numId="20">
    <w:abstractNumId w:val="20"/>
  </w:num>
  <w:num w:numId="21">
    <w:abstractNumId w:val="15"/>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26"/>
  </w:num>
  <w:num w:numId="26">
    <w:abstractNumId w:val="27"/>
  </w:num>
  <w:num w:numId="27">
    <w:abstractNumId w:val="23"/>
  </w:num>
  <w:num w:numId="28">
    <w:abstractNumId w:val="21"/>
  </w:num>
  <w:num w:numId="29">
    <w:abstractNumId w:val="19"/>
    <w:lvlOverride w:ilvl="0">
      <w:startOverride w:val="5"/>
    </w:lvlOverride>
  </w:num>
  <w:num w:numId="30">
    <w:abstractNumId w:val="19"/>
    <w:lvlOverride w:ilvl="0">
      <w:startOverride w:val="4"/>
    </w:lvlOverride>
    <w:lvlOverride w:ilvl="1">
      <w:startOverride w:val="1"/>
    </w:lvlOverride>
  </w:num>
  <w:num w:numId="31">
    <w:abstractNumId w:val="17"/>
  </w:num>
  <w:num w:numId="32">
    <w:abstractNumId w:val="19"/>
    <w:lvlOverride w:ilvl="0">
      <w:startOverride w:val="4"/>
    </w:lvlOverride>
    <w:lvlOverride w:ilvl="1">
      <w:startOverride w:val="1"/>
    </w:lvlOverride>
    <w:lvlOverride w:ilvl="2">
      <w:startOverride w:val="1"/>
    </w:lvlOverride>
  </w:num>
  <w:num w:numId="33">
    <w:abstractNumId w:val="11"/>
  </w:num>
  <w:num w:numId="34">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Konto">
    <w15:presenceInfo w15:providerId="Windows Live" w15:userId="5e940b3d931b6b42"/>
  </w15:person>
  <w15:person w15:author="Dorothee Klotzbuecher">
    <w15:presenceInfo w15:providerId="AD" w15:userId="S::dorothee.klotzbuecher@seitenbau.com::952920c7-4c81-4847-8077-39e79e48af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markup="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E11"/>
    <w:rsid w:val="0000688D"/>
    <w:rsid w:val="00006C48"/>
    <w:rsid w:val="000124A4"/>
    <w:rsid w:val="00012905"/>
    <w:rsid w:val="00013818"/>
    <w:rsid w:val="00016347"/>
    <w:rsid w:val="00027ABC"/>
    <w:rsid w:val="0007095F"/>
    <w:rsid w:val="00072A58"/>
    <w:rsid w:val="00085FCF"/>
    <w:rsid w:val="000A6F86"/>
    <w:rsid w:val="000B684F"/>
    <w:rsid w:val="000C2E53"/>
    <w:rsid w:val="000C5BC5"/>
    <w:rsid w:val="000D0A96"/>
    <w:rsid w:val="000D40AA"/>
    <w:rsid w:val="000D6AE2"/>
    <w:rsid w:val="000E11E0"/>
    <w:rsid w:val="000F2C62"/>
    <w:rsid w:val="001165D9"/>
    <w:rsid w:val="00116604"/>
    <w:rsid w:val="00123F32"/>
    <w:rsid w:val="00136301"/>
    <w:rsid w:val="00140F67"/>
    <w:rsid w:val="0014778A"/>
    <w:rsid w:val="00151A50"/>
    <w:rsid w:val="00152D73"/>
    <w:rsid w:val="0015520E"/>
    <w:rsid w:val="00160AA2"/>
    <w:rsid w:val="001745D0"/>
    <w:rsid w:val="0018483C"/>
    <w:rsid w:val="00185749"/>
    <w:rsid w:val="00186FEA"/>
    <w:rsid w:val="00187710"/>
    <w:rsid w:val="0019336A"/>
    <w:rsid w:val="001C7FB5"/>
    <w:rsid w:val="001D0B25"/>
    <w:rsid w:val="001E0750"/>
    <w:rsid w:val="001E332E"/>
    <w:rsid w:val="001E4071"/>
    <w:rsid w:val="00202D1F"/>
    <w:rsid w:val="002064F9"/>
    <w:rsid w:val="002165D0"/>
    <w:rsid w:val="002438F8"/>
    <w:rsid w:val="00256B42"/>
    <w:rsid w:val="00261FCC"/>
    <w:rsid w:val="00287E27"/>
    <w:rsid w:val="00296E1B"/>
    <w:rsid w:val="002A1450"/>
    <w:rsid w:val="002A20DC"/>
    <w:rsid w:val="002A391C"/>
    <w:rsid w:val="002A3A6C"/>
    <w:rsid w:val="002A44BF"/>
    <w:rsid w:val="002A726F"/>
    <w:rsid w:val="002D394E"/>
    <w:rsid w:val="002D4208"/>
    <w:rsid w:val="002F3001"/>
    <w:rsid w:val="00300B21"/>
    <w:rsid w:val="0031672E"/>
    <w:rsid w:val="00320DFD"/>
    <w:rsid w:val="00326DAF"/>
    <w:rsid w:val="00331FB5"/>
    <w:rsid w:val="003376E3"/>
    <w:rsid w:val="00345EE1"/>
    <w:rsid w:val="00373252"/>
    <w:rsid w:val="00373B2C"/>
    <w:rsid w:val="00382809"/>
    <w:rsid w:val="00385F5D"/>
    <w:rsid w:val="00390EED"/>
    <w:rsid w:val="00395B57"/>
    <w:rsid w:val="003A2058"/>
    <w:rsid w:val="003A27F2"/>
    <w:rsid w:val="003A705E"/>
    <w:rsid w:val="003B17BA"/>
    <w:rsid w:val="003B3C53"/>
    <w:rsid w:val="003B57A7"/>
    <w:rsid w:val="003B617E"/>
    <w:rsid w:val="003C35CA"/>
    <w:rsid w:val="003C4A00"/>
    <w:rsid w:val="003D1441"/>
    <w:rsid w:val="003E10F7"/>
    <w:rsid w:val="003E51BD"/>
    <w:rsid w:val="003E63EE"/>
    <w:rsid w:val="003F0451"/>
    <w:rsid w:val="003F25EE"/>
    <w:rsid w:val="003F695D"/>
    <w:rsid w:val="0040111E"/>
    <w:rsid w:val="00407492"/>
    <w:rsid w:val="004314AE"/>
    <w:rsid w:val="00431881"/>
    <w:rsid w:val="00463813"/>
    <w:rsid w:val="00465128"/>
    <w:rsid w:val="0047206A"/>
    <w:rsid w:val="00473A0F"/>
    <w:rsid w:val="00473A7B"/>
    <w:rsid w:val="00474B6A"/>
    <w:rsid w:val="00481A29"/>
    <w:rsid w:val="00481D73"/>
    <w:rsid w:val="00482FC3"/>
    <w:rsid w:val="004877CA"/>
    <w:rsid w:val="004903F3"/>
    <w:rsid w:val="0049093B"/>
    <w:rsid w:val="0049138A"/>
    <w:rsid w:val="004A7D82"/>
    <w:rsid w:val="004B0D82"/>
    <w:rsid w:val="004C32A1"/>
    <w:rsid w:val="004C3FAC"/>
    <w:rsid w:val="004C76DA"/>
    <w:rsid w:val="004E680E"/>
    <w:rsid w:val="004F27D4"/>
    <w:rsid w:val="00504942"/>
    <w:rsid w:val="005352F7"/>
    <w:rsid w:val="0054393C"/>
    <w:rsid w:val="00546EE1"/>
    <w:rsid w:val="005520AF"/>
    <w:rsid w:val="0057679E"/>
    <w:rsid w:val="00581ABC"/>
    <w:rsid w:val="0058480A"/>
    <w:rsid w:val="00596FC8"/>
    <w:rsid w:val="005A4840"/>
    <w:rsid w:val="005A77E3"/>
    <w:rsid w:val="005B2FB4"/>
    <w:rsid w:val="005B646D"/>
    <w:rsid w:val="005B65D1"/>
    <w:rsid w:val="005E7E81"/>
    <w:rsid w:val="005F35B5"/>
    <w:rsid w:val="005F38D9"/>
    <w:rsid w:val="00607046"/>
    <w:rsid w:val="0061150D"/>
    <w:rsid w:val="00614680"/>
    <w:rsid w:val="00615AD8"/>
    <w:rsid w:val="006226B0"/>
    <w:rsid w:val="0063267E"/>
    <w:rsid w:val="006438DA"/>
    <w:rsid w:val="00652700"/>
    <w:rsid w:val="0066767F"/>
    <w:rsid w:val="006811EF"/>
    <w:rsid w:val="006976B2"/>
    <w:rsid w:val="006A001B"/>
    <w:rsid w:val="006A351F"/>
    <w:rsid w:val="006C49F1"/>
    <w:rsid w:val="006D227F"/>
    <w:rsid w:val="006E4F4C"/>
    <w:rsid w:val="006F28FB"/>
    <w:rsid w:val="006F38A3"/>
    <w:rsid w:val="006F7833"/>
    <w:rsid w:val="0070716E"/>
    <w:rsid w:val="00711B1A"/>
    <w:rsid w:val="00730982"/>
    <w:rsid w:val="0073259B"/>
    <w:rsid w:val="00741800"/>
    <w:rsid w:val="007826C5"/>
    <w:rsid w:val="00784943"/>
    <w:rsid w:val="0079028A"/>
    <w:rsid w:val="007930C5"/>
    <w:rsid w:val="007A0DF5"/>
    <w:rsid w:val="007B68BD"/>
    <w:rsid w:val="007C14D7"/>
    <w:rsid w:val="007C3E2F"/>
    <w:rsid w:val="007C4CB7"/>
    <w:rsid w:val="007C5CE8"/>
    <w:rsid w:val="007F299D"/>
    <w:rsid w:val="007F403B"/>
    <w:rsid w:val="007F6A28"/>
    <w:rsid w:val="008072BB"/>
    <w:rsid w:val="00812ABF"/>
    <w:rsid w:val="00812E2E"/>
    <w:rsid w:val="008155AC"/>
    <w:rsid w:val="00816E18"/>
    <w:rsid w:val="00817670"/>
    <w:rsid w:val="00817B92"/>
    <w:rsid w:val="0082352C"/>
    <w:rsid w:val="00842327"/>
    <w:rsid w:val="008441AD"/>
    <w:rsid w:val="00844669"/>
    <w:rsid w:val="00852D59"/>
    <w:rsid w:val="00854E2B"/>
    <w:rsid w:val="00856CD9"/>
    <w:rsid w:val="00860666"/>
    <w:rsid w:val="00861183"/>
    <w:rsid w:val="008633B4"/>
    <w:rsid w:val="00874D90"/>
    <w:rsid w:val="00880702"/>
    <w:rsid w:val="0088786F"/>
    <w:rsid w:val="008B1E05"/>
    <w:rsid w:val="008B4AC0"/>
    <w:rsid w:val="008C02CB"/>
    <w:rsid w:val="008C7811"/>
    <w:rsid w:val="008D518A"/>
    <w:rsid w:val="008D56BB"/>
    <w:rsid w:val="008D6319"/>
    <w:rsid w:val="008D7313"/>
    <w:rsid w:val="008E0161"/>
    <w:rsid w:val="008E56EE"/>
    <w:rsid w:val="008E79B0"/>
    <w:rsid w:val="00910F6A"/>
    <w:rsid w:val="009219B3"/>
    <w:rsid w:val="00936D65"/>
    <w:rsid w:val="00955811"/>
    <w:rsid w:val="00966932"/>
    <w:rsid w:val="0098497B"/>
    <w:rsid w:val="00985AF4"/>
    <w:rsid w:val="00992028"/>
    <w:rsid w:val="009A56AB"/>
    <w:rsid w:val="009B066A"/>
    <w:rsid w:val="009C0870"/>
    <w:rsid w:val="009F62B7"/>
    <w:rsid w:val="00A14433"/>
    <w:rsid w:val="00A1481C"/>
    <w:rsid w:val="00A16C2F"/>
    <w:rsid w:val="00A34522"/>
    <w:rsid w:val="00A3788A"/>
    <w:rsid w:val="00A44302"/>
    <w:rsid w:val="00A678C6"/>
    <w:rsid w:val="00A700CE"/>
    <w:rsid w:val="00A7069A"/>
    <w:rsid w:val="00A71A89"/>
    <w:rsid w:val="00A76923"/>
    <w:rsid w:val="00A8136E"/>
    <w:rsid w:val="00A965D0"/>
    <w:rsid w:val="00AA7230"/>
    <w:rsid w:val="00AB52DF"/>
    <w:rsid w:val="00AB67DD"/>
    <w:rsid w:val="00AC4AAE"/>
    <w:rsid w:val="00B27573"/>
    <w:rsid w:val="00B4058B"/>
    <w:rsid w:val="00B60758"/>
    <w:rsid w:val="00B6335A"/>
    <w:rsid w:val="00B96F71"/>
    <w:rsid w:val="00BA4B51"/>
    <w:rsid w:val="00BA6EE5"/>
    <w:rsid w:val="00BC313B"/>
    <w:rsid w:val="00BC6D62"/>
    <w:rsid w:val="00BD34B3"/>
    <w:rsid w:val="00BD6EB3"/>
    <w:rsid w:val="00BE1ED5"/>
    <w:rsid w:val="00C04A13"/>
    <w:rsid w:val="00C05D14"/>
    <w:rsid w:val="00C20F14"/>
    <w:rsid w:val="00C40A90"/>
    <w:rsid w:val="00C431AD"/>
    <w:rsid w:val="00C51BFA"/>
    <w:rsid w:val="00C54979"/>
    <w:rsid w:val="00C57998"/>
    <w:rsid w:val="00C62A35"/>
    <w:rsid w:val="00C726DE"/>
    <w:rsid w:val="00CA2B1E"/>
    <w:rsid w:val="00CB33D0"/>
    <w:rsid w:val="00CB7037"/>
    <w:rsid w:val="00CD2FE5"/>
    <w:rsid w:val="00CD665D"/>
    <w:rsid w:val="00CD7661"/>
    <w:rsid w:val="00CE4D69"/>
    <w:rsid w:val="00CE7F25"/>
    <w:rsid w:val="00D11984"/>
    <w:rsid w:val="00D1305A"/>
    <w:rsid w:val="00D2019F"/>
    <w:rsid w:val="00D27034"/>
    <w:rsid w:val="00D35F73"/>
    <w:rsid w:val="00D44B22"/>
    <w:rsid w:val="00D4642C"/>
    <w:rsid w:val="00D46D45"/>
    <w:rsid w:val="00D509DC"/>
    <w:rsid w:val="00D57974"/>
    <w:rsid w:val="00D6085E"/>
    <w:rsid w:val="00D6327F"/>
    <w:rsid w:val="00D73208"/>
    <w:rsid w:val="00D774CB"/>
    <w:rsid w:val="00D854C7"/>
    <w:rsid w:val="00D90160"/>
    <w:rsid w:val="00D94296"/>
    <w:rsid w:val="00DB6EC7"/>
    <w:rsid w:val="00DC4040"/>
    <w:rsid w:val="00DC50B5"/>
    <w:rsid w:val="00DC68AA"/>
    <w:rsid w:val="00DC6AC7"/>
    <w:rsid w:val="00E070E8"/>
    <w:rsid w:val="00E164B3"/>
    <w:rsid w:val="00E31921"/>
    <w:rsid w:val="00E356A1"/>
    <w:rsid w:val="00E37EE5"/>
    <w:rsid w:val="00E5613C"/>
    <w:rsid w:val="00E6004B"/>
    <w:rsid w:val="00E62D56"/>
    <w:rsid w:val="00E760B2"/>
    <w:rsid w:val="00E76F63"/>
    <w:rsid w:val="00E80951"/>
    <w:rsid w:val="00E856D0"/>
    <w:rsid w:val="00E910C1"/>
    <w:rsid w:val="00E93FBF"/>
    <w:rsid w:val="00EB1B24"/>
    <w:rsid w:val="00EB4309"/>
    <w:rsid w:val="00EC5CE2"/>
    <w:rsid w:val="00EC78FB"/>
    <w:rsid w:val="00ED0973"/>
    <w:rsid w:val="00ED34CD"/>
    <w:rsid w:val="00EE503E"/>
    <w:rsid w:val="00EF05D9"/>
    <w:rsid w:val="00EF1E11"/>
    <w:rsid w:val="00EF4FAB"/>
    <w:rsid w:val="00F06A4D"/>
    <w:rsid w:val="00F079C0"/>
    <w:rsid w:val="00F11FFB"/>
    <w:rsid w:val="00F12711"/>
    <w:rsid w:val="00F21CFE"/>
    <w:rsid w:val="00F2392A"/>
    <w:rsid w:val="00F26149"/>
    <w:rsid w:val="00F33184"/>
    <w:rsid w:val="00F45B9D"/>
    <w:rsid w:val="00F54F52"/>
    <w:rsid w:val="00F670F0"/>
    <w:rsid w:val="00F9285D"/>
    <w:rsid w:val="00FB0955"/>
    <w:rsid w:val="00FC2F81"/>
    <w:rsid w:val="00FC3D81"/>
    <w:rsid w:val="00FD0AF5"/>
    <w:rsid w:val="00FD10B1"/>
    <w:rsid w:val="00FD44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86098"/>
  <w15:chartTrackingRefBased/>
  <w15:docId w15:val="{B101FA70-A7E6-4074-8518-9345523BB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336A"/>
    <w:pPr>
      <w:spacing w:line="288" w:lineRule="auto"/>
    </w:pPr>
    <w:rPr>
      <w:rFonts w:ascii="Arial" w:hAnsi="Arial"/>
      <w:sz w:val="24"/>
    </w:rPr>
  </w:style>
  <w:style w:type="paragraph" w:styleId="berschrift1">
    <w:name w:val="heading 1"/>
    <w:basedOn w:val="Standard"/>
    <w:next w:val="Standard"/>
    <w:link w:val="berschrift1Zchn"/>
    <w:uiPriority w:val="9"/>
    <w:qFormat/>
    <w:rsid w:val="00741800"/>
    <w:pPr>
      <w:keepNext/>
      <w:keepLines/>
      <w:numPr>
        <w:numId w:val="1"/>
      </w:numPr>
      <w:spacing w:before="240" w:after="240"/>
      <w:ind w:left="431" w:hanging="431"/>
      <w:outlineLvl w:val="0"/>
    </w:pPr>
    <w:rPr>
      <w:rFonts w:eastAsiaTheme="majorEastAsia" w:cstheme="majorBidi"/>
      <w:b/>
      <w:color w:val="000000" w:themeColor="text1"/>
      <w:sz w:val="40"/>
      <w:szCs w:val="32"/>
    </w:rPr>
  </w:style>
  <w:style w:type="paragraph" w:styleId="berschrift2">
    <w:name w:val="heading 2"/>
    <w:basedOn w:val="Standard"/>
    <w:next w:val="Standard"/>
    <w:link w:val="berschrift2Zchn"/>
    <w:uiPriority w:val="9"/>
    <w:unhideWhenUsed/>
    <w:qFormat/>
    <w:rsid w:val="00741800"/>
    <w:pPr>
      <w:keepNext/>
      <w:keepLines/>
      <w:numPr>
        <w:ilvl w:val="1"/>
        <w:numId w:val="1"/>
      </w:numPr>
      <w:spacing w:before="120" w:after="120"/>
      <w:ind w:left="578" w:hanging="578"/>
      <w:outlineLvl w:val="1"/>
    </w:pPr>
    <w:rPr>
      <w:rFonts w:eastAsiaTheme="majorEastAsia" w:cstheme="majorBidi"/>
      <w:b/>
      <w:color w:val="000000" w:themeColor="text1"/>
      <w:sz w:val="32"/>
      <w:szCs w:val="26"/>
    </w:rPr>
  </w:style>
  <w:style w:type="paragraph" w:styleId="berschrift3">
    <w:name w:val="heading 3"/>
    <w:basedOn w:val="Standard"/>
    <w:next w:val="Standard"/>
    <w:link w:val="berschrift3Zchn"/>
    <w:uiPriority w:val="9"/>
    <w:unhideWhenUsed/>
    <w:qFormat/>
    <w:rsid w:val="00AB67DD"/>
    <w:pPr>
      <w:keepNext/>
      <w:keepLines/>
      <w:numPr>
        <w:ilvl w:val="2"/>
        <w:numId w:val="1"/>
      </w:numPr>
      <w:spacing w:before="40" w:after="0"/>
      <w:outlineLvl w:val="2"/>
    </w:pPr>
    <w:rPr>
      <w:rFonts w:eastAsiaTheme="majorEastAsia" w:cstheme="majorBidi"/>
      <w:b/>
      <w:color w:val="000000" w:themeColor="text1"/>
      <w:sz w:val="28"/>
      <w:szCs w:val="24"/>
    </w:rPr>
  </w:style>
  <w:style w:type="paragraph" w:styleId="berschrift4">
    <w:name w:val="heading 4"/>
    <w:basedOn w:val="Standard"/>
    <w:next w:val="Standard"/>
    <w:link w:val="berschrift4Zchn"/>
    <w:uiPriority w:val="9"/>
    <w:unhideWhenUsed/>
    <w:qFormat/>
    <w:rsid w:val="0019336A"/>
    <w:pPr>
      <w:keepNext/>
      <w:keepLines/>
      <w:numPr>
        <w:ilvl w:val="3"/>
        <w:numId w:val="1"/>
      </w:numPr>
      <w:spacing w:after="0"/>
      <w:ind w:left="862" w:hanging="862"/>
      <w:outlineLvl w:val="3"/>
    </w:pPr>
    <w:rPr>
      <w:rFonts w:eastAsiaTheme="majorEastAsia" w:cstheme="majorBidi"/>
      <w:b/>
      <w:iCs/>
      <w:color w:val="000000" w:themeColor="text1"/>
    </w:rPr>
  </w:style>
  <w:style w:type="paragraph" w:styleId="berschrift5">
    <w:name w:val="heading 5"/>
    <w:basedOn w:val="Standard"/>
    <w:next w:val="Standard"/>
    <w:link w:val="berschrift5Zchn"/>
    <w:uiPriority w:val="9"/>
    <w:semiHidden/>
    <w:unhideWhenUsed/>
    <w:rsid w:val="00AB67D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B67D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B67D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B67D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B67D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A4B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A4B51"/>
  </w:style>
  <w:style w:type="paragraph" w:styleId="Fuzeile">
    <w:name w:val="footer"/>
    <w:basedOn w:val="Standard"/>
    <w:link w:val="FuzeileZchn"/>
    <w:uiPriority w:val="99"/>
    <w:unhideWhenUsed/>
    <w:rsid w:val="00BA4B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A4B51"/>
  </w:style>
  <w:style w:type="character" w:customStyle="1" w:styleId="berschrift1Zchn">
    <w:name w:val="Überschrift 1 Zchn"/>
    <w:basedOn w:val="Absatz-Standardschriftart"/>
    <w:link w:val="berschrift1"/>
    <w:uiPriority w:val="9"/>
    <w:rsid w:val="00741800"/>
    <w:rPr>
      <w:rFonts w:ascii="Arial" w:eastAsiaTheme="majorEastAsia" w:hAnsi="Arial" w:cstheme="majorBidi"/>
      <w:b/>
      <w:color w:val="000000" w:themeColor="text1"/>
      <w:sz w:val="40"/>
      <w:szCs w:val="32"/>
    </w:rPr>
  </w:style>
  <w:style w:type="character" w:customStyle="1" w:styleId="berschrift2Zchn">
    <w:name w:val="Überschrift 2 Zchn"/>
    <w:basedOn w:val="Absatz-Standardschriftart"/>
    <w:link w:val="berschrift2"/>
    <w:uiPriority w:val="9"/>
    <w:rsid w:val="00741800"/>
    <w:rPr>
      <w:rFonts w:ascii="Arial" w:eastAsiaTheme="majorEastAsia" w:hAnsi="Arial" w:cstheme="majorBidi"/>
      <w:b/>
      <w:color w:val="000000" w:themeColor="text1"/>
      <w:sz w:val="32"/>
      <w:szCs w:val="26"/>
    </w:rPr>
  </w:style>
  <w:style w:type="character" w:customStyle="1" w:styleId="berschrift3Zchn">
    <w:name w:val="Überschrift 3 Zchn"/>
    <w:basedOn w:val="Absatz-Standardschriftart"/>
    <w:link w:val="berschrift3"/>
    <w:uiPriority w:val="9"/>
    <w:rsid w:val="00AB67DD"/>
    <w:rPr>
      <w:rFonts w:ascii="Arial" w:eastAsiaTheme="majorEastAsia" w:hAnsi="Arial" w:cstheme="majorBidi"/>
      <w:b/>
      <w:color w:val="000000" w:themeColor="text1"/>
      <w:sz w:val="28"/>
      <w:szCs w:val="24"/>
    </w:rPr>
  </w:style>
  <w:style w:type="character" w:customStyle="1" w:styleId="berschrift4Zchn">
    <w:name w:val="Überschrift 4 Zchn"/>
    <w:basedOn w:val="Absatz-Standardschriftart"/>
    <w:link w:val="berschrift4"/>
    <w:uiPriority w:val="9"/>
    <w:rsid w:val="0019336A"/>
    <w:rPr>
      <w:rFonts w:ascii="Arial" w:eastAsiaTheme="majorEastAsia" w:hAnsi="Arial" w:cstheme="majorBidi"/>
      <w:b/>
      <w:iCs/>
      <w:color w:val="000000" w:themeColor="text1"/>
      <w:sz w:val="24"/>
    </w:rPr>
  </w:style>
  <w:style w:type="character" w:customStyle="1" w:styleId="berschrift5Zchn">
    <w:name w:val="Überschrift 5 Zchn"/>
    <w:basedOn w:val="Absatz-Standardschriftart"/>
    <w:link w:val="berschrift5"/>
    <w:uiPriority w:val="9"/>
    <w:semiHidden/>
    <w:rsid w:val="00AB67DD"/>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AB67DD"/>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B67DD"/>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B67D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B67DD"/>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57679E"/>
    <w:pPr>
      <w:spacing w:after="0" w:line="240" w:lineRule="auto"/>
      <w:contextualSpacing/>
    </w:pPr>
    <w:rPr>
      <w:rFonts w:ascii="Arial Black" w:eastAsiaTheme="majorEastAsia" w:hAnsi="Arial Black" w:cstheme="majorBidi"/>
      <w:b/>
      <w:color w:val="000000" w:themeColor="text1"/>
      <w:spacing w:val="-10"/>
      <w:kern w:val="28"/>
      <w:sz w:val="56"/>
      <w:szCs w:val="56"/>
    </w:rPr>
  </w:style>
  <w:style w:type="character" w:customStyle="1" w:styleId="TitelZchn">
    <w:name w:val="Titel Zchn"/>
    <w:basedOn w:val="Absatz-Standardschriftart"/>
    <w:link w:val="Titel"/>
    <w:uiPriority w:val="10"/>
    <w:rsid w:val="0057679E"/>
    <w:rPr>
      <w:rFonts w:ascii="Arial Black" w:eastAsiaTheme="majorEastAsia" w:hAnsi="Arial Black" w:cstheme="majorBidi"/>
      <w:b/>
      <w:color w:val="000000" w:themeColor="text1"/>
      <w:spacing w:val="-10"/>
      <w:kern w:val="28"/>
      <w:sz w:val="56"/>
      <w:szCs w:val="56"/>
    </w:rPr>
  </w:style>
  <w:style w:type="paragraph" w:styleId="Untertitel">
    <w:name w:val="Subtitle"/>
    <w:basedOn w:val="Standard"/>
    <w:next w:val="Standard"/>
    <w:link w:val="UntertitelZchn"/>
    <w:uiPriority w:val="11"/>
    <w:qFormat/>
    <w:rsid w:val="003C35CA"/>
    <w:pPr>
      <w:numPr>
        <w:ilvl w:val="1"/>
      </w:numPr>
      <w:spacing w:line="240" w:lineRule="auto"/>
    </w:pPr>
    <w:rPr>
      <w:rFonts w:eastAsiaTheme="minorEastAsia"/>
      <w:color w:val="000000" w:themeColor="text1"/>
      <w:sz w:val="28"/>
    </w:rPr>
  </w:style>
  <w:style w:type="character" w:customStyle="1" w:styleId="UntertitelZchn">
    <w:name w:val="Untertitel Zchn"/>
    <w:basedOn w:val="Absatz-Standardschriftart"/>
    <w:link w:val="Untertitel"/>
    <w:uiPriority w:val="11"/>
    <w:rsid w:val="003C35CA"/>
    <w:rPr>
      <w:rFonts w:ascii="Arial" w:eastAsiaTheme="minorEastAsia" w:hAnsi="Arial"/>
      <w:color w:val="000000" w:themeColor="text1"/>
      <w:sz w:val="28"/>
    </w:rPr>
  </w:style>
  <w:style w:type="character" w:styleId="SchwacherVerweis">
    <w:name w:val="Subtle Reference"/>
    <w:basedOn w:val="Absatz-Standardschriftart"/>
    <w:uiPriority w:val="31"/>
    <w:rsid w:val="005352F7"/>
    <w:rPr>
      <w:smallCaps/>
      <w:color w:val="5A5A5A" w:themeColor="text1" w:themeTint="A5"/>
    </w:rPr>
  </w:style>
  <w:style w:type="character" w:styleId="IntensiveHervorhebung">
    <w:name w:val="Intense Emphasis"/>
    <w:basedOn w:val="Absatz-Standardschriftart"/>
    <w:uiPriority w:val="21"/>
    <w:rsid w:val="005352F7"/>
    <w:rPr>
      <w:i/>
      <w:iCs/>
      <w:color w:val="4472C4" w:themeColor="accent1"/>
    </w:rPr>
  </w:style>
  <w:style w:type="character" w:styleId="Hervorhebung">
    <w:name w:val="Emphasis"/>
    <w:basedOn w:val="Absatz-Standardschriftart"/>
    <w:uiPriority w:val="20"/>
    <w:rsid w:val="005352F7"/>
    <w:rPr>
      <w:i/>
      <w:iCs/>
    </w:rPr>
  </w:style>
  <w:style w:type="character" w:styleId="Platzhaltertext">
    <w:name w:val="Placeholder Text"/>
    <w:basedOn w:val="Absatz-Standardschriftart"/>
    <w:uiPriority w:val="99"/>
    <w:semiHidden/>
    <w:rsid w:val="003C35CA"/>
    <w:rPr>
      <w:color w:val="808080"/>
    </w:rPr>
  </w:style>
  <w:style w:type="paragraph" w:styleId="Listenabsatz">
    <w:name w:val="List Paragraph"/>
    <w:basedOn w:val="Standard"/>
    <w:uiPriority w:val="34"/>
    <w:rsid w:val="003C35CA"/>
    <w:pPr>
      <w:ind w:left="720"/>
      <w:contextualSpacing/>
    </w:pPr>
  </w:style>
  <w:style w:type="paragraph" w:styleId="Inhaltsverzeichnisberschrift">
    <w:name w:val="TOC Heading"/>
    <w:basedOn w:val="berschrift1"/>
    <w:next w:val="Standard"/>
    <w:uiPriority w:val="39"/>
    <w:unhideWhenUsed/>
    <w:rsid w:val="00F33184"/>
    <w:pPr>
      <w:numPr>
        <w:numId w:val="0"/>
      </w:numPr>
      <w:spacing w:line="259" w:lineRule="auto"/>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F33184"/>
    <w:pPr>
      <w:spacing w:after="100"/>
    </w:pPr>
  </w:style>
  <w:style w:type="character" w:styleId="Hyperlink">
    <w:name w:val="Hyperlink"/>
    <w:basedOn w:val="Absatz-Standardschriftart"/>
    <w:uiPriority w:val="99"/>
    <w:unhideWhenUsed/>
    <w:rsid w:val="00F33184"/>
    <w:rPr>
      <w:color w:val="0563C1" w:themeColor="hyperlink"/>
      <w:u w:val="single"/>
    </w:rPr>
  </w:style>
  <w:style w:type="paragraph" w:customStyle="1" w:styleId="berschrift1ohneNummer">
    <w:name w:val="Überschrift 1 ohne Nummer"/>
    <w:basedOn w:val="Standard"/>
    <w:qFormat/>
    <w:rsid w:val="00741800"/>
    <w:pPr>
      <w:spacing w:before="240" w:after="240"/>
    </w:pPr>
    <w:rPr>
      <w:b/>
      <w:sz w:val="40"/>
      <w:szCs w:val="40"/>
    </w:rPr>
  </w:style>
  <w:style w:type="paragraph" w:styleId="Verzeichnis2">
    <w:name w:val="toc 2"/>
    <w:basedOn w:val="Standard"/>
    <w:next w:val="Standard"/>
    <w:autoRedefine/>
    <w:uiPriority w:val="39"/>
    <w:unhideWhenUsed/>
    <w:rsid w:val="007A0DF5"/>
    <w:pPr>
      <w:spacing w:after="100"/>
      <w:ind w:left="240"/>
    </w:pPr>
  </w:style>
  <w:style w:type="paragraph" w:styleId="Beschriftung">
    <w:name w:val="caption"/>
    <w:basedOn w:val="Standard"/>
    <w:next w:val="Standard"/>
    <w:uiPriority w:val="35"/>
    <w:unhideWhenUsed/>
    <w:rsid w:val="00C40A90"/>
    <w:pPr>
      <w:spacing w:after="200" w:line="240" w:lineRule="auto"/>
    </w:pPr>
    <w:rPr>
      <w:iCs/>
      <w:color w:val="000000" w:themeColor="text1"/>
      <w:sz w:val="18"/>
      <w:szCs w:val="18"/>
    </w:rPr>
  </w:style>
  <w:style w:type="paragraph" w:styleId="Abbildungsverzeichnis">
    <w:name w:val="table of figures"/>
    <w:basedOn w:val="Standard"/>
    <w:next w:val="Standard"/>
    <w:uiPriority w:val="99"/>
    <w:unhideWhenUsed/>
    <w:rsid w:val="00027ABC"/>
    <w:pPr>
      <w:spacing w:after="0"/>
      <w:ind w:left="765" w:right="567" w:hanging="765"/>
    </w:pPr>
  </w:style>
  <w:style w:type="table" w:styleId="Tabellenraster">
    <w:name w:val="Table Grid"/>
    <w:basedOn w:val="NormaleTabelle"/>
    <w:uiPriority w:val="39"/>
    <w:rsid w:val="00C4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085FCF"/>
  </w:style>
  <w:style w:type="paragraph" w:styleId="Index1">
    <w:name w:val="index 1"/>
    <w:basedOn w:val="Standard"/>
    <w:next w:val="Standard"/>
    <w:autoRedefine/>
    <w:uiPriority w:val="99"/>
    <w:unhideWhenUsed/>
    <w:rsid w:val="00F9285D"/>
    <w:pPr>
      <w:tabs>
        <w:tab w:val="right" w:leader="dot" w:pos="9061"/>
      </w:tabs>
      <w:spacing w:after="0"/>
    </w:pPr>
    <w:rPr>
      <w:rFonts w:asciiTheme="minorHAnsi" w:hAnsiTheme="minorHAnsi" w:cstheme="minorHAnsi"/>
      <w:sz w:val="20"/>
      <w:szCs w:val="20"/>
    </w:rPr>
  </w:style>
  <w:style w:type="paragraph" w:styleId="Index2">
    <w:name w:val="index 2"/>
    <w:basedOn w:val="Standard"/>
    <w:next w:val="Standard"/>
    <w:autoRedefine/>
    <w:uiPriority w:val="99"/>
    <w:unhideWhenUsed/>
    <w:rsid w:val="00F9285D"/>
    <w:pPr>
      <w:spacing w:after="0"/>
      <w:ind w:left="480" w:hanging="240"/>
    </w:pPr>
    <w:rPr>
      <w:rFonts w:asciiTheme="minorHAnsi" w:hAnsiTheme="minorHAnsi" w:cstheme="minorHAnsi"/>
      <w:sz w:val="20"/>
      <w:szCs w:val="20"/>
    </w:rPr>
  </w:style>
  <w:style w:type="paragraph" w:styleId="Index3">
    <w:name w:val="index 3"/>
    <w:basedOn w:val="Standard"/>
    <w:next w:val="Standard"/>
    <w:autoRedefine/>
    <w:uiPriority w:val="99"/>
    <w:unhideWhenUsed/>
    <w:rsid w:val="00F9285D"/>
    <w:pPr>
      <w:spacing w:after="0"/>
      <w:ind w:left="720" w:hanging="240"/>
    </w:pPr>
    <w:rPr>
      <w:rFonts w:asciiTheme="minorHAnsi" w:hAnsiTheme="minorHAnsi" w:cstheme="minorHAnsi"/>
      <w:sz w:val="20"/>
      <w:szCs w:val="20"/>
    </w:rPr>
  </w:style>
  <w:style w:type="paragraph" w:styleId="Index4">
    <w:name w:val="index 4"/>
    <w:basedOn w:val="Standard"/>
    <w:next w:val="Standard"/>
    <w:autoRedefine/>
    <w:uiPriority w:val="99"/>
    <w:unhideWhenUsed/>
    <w:rsid w:val="00F9285D"/>
    <w:pPr>
      <w:spacing w:after="0"/>
      <w:ind w:left="960" w:hanging="240"/>
    </w:pPr>
    <w:rPr>
      <w:rFonts w:asciiTheme="minorHAnsi" w:hAnsiTheme="minorHAnsi" w:cstheme="minorHAnsi"/>
      <w:sz w:val="20"/>
      <w:szCs w:val="20"/>
    </w:rPr>
  </w:style>
  <w:style w:type="paragraph" w:styleId="Index5">
    <w:name w:val="index 5"/>
    <w:basedOn w:val="Standard"/>
    <w:next w:val="Standard"/>
    <w:autoRedefine/>
    <w:uiPriority w:val="99"/>
    <w:unhideWhenUsed/>
    <w:rsid w:val="00F9285D"/>
    <w:pPr>
      <w:spacing w:after="0"/>
      <w:ind w:left="1200" w:hanging="240"/>
    </w:pPr>
    <w:rPr>
      <w:rFonts w:asciiTheme="minorHAnsi" w:hAnsiTheme="minorHAnsi" w:cstheme="minorHAnsi"/>
      <w:sz w:val="20"/>
      <w:szCs w:val="20"/>
    </w:rPr>
  </w:style>
  <w:style w:type="paragraph" w:styleId="Index6">
    <w:name w:val="index 6"/>
    <w:basedOn w:val="Standard"/>
    <w:next w:val="Standard"/>
    <w:autoRedefine/>
    <w:uiPriority w:val="99"/>
    <w:unhideWhenUsed/>
    <w:rsid w:val="00F9285D"/>
    <w:pPr>
      <w:spacing w:after="0"/>
      <w:ind w:left="1440" w:hanging="240"/>
    </w:pPr>
    <w:rPr>
      <w:rFonts w:asciiTheme="minorHAnsi" w:hAnsiTheme="minorHAnsi" w:cstheme="minorHAnsi"/>
      <w:sz w:val="20"/>
      <w:szCs w:val="20"/>
    </w:rPr>
  </w:style>
  <w:style w:type="paragraph" w:styleId="Index7">
    <w:name w:val="index 7"/>
    <w:basedOn w:val="Standard"/>
    <w:next w:val="Standard"/>
    <w:autoRedefine/>
    <w:uiPriority w:val="99"/>
    <w:unhideWhenUsed/>
    <w:rsid w:val="00F9285D"/>
    <w:pPr>
      <w:spacing w:after="0"/>
      <w:ind w:left="1680" w:hanging="240"/>
    </w:pPr>
    <w:rPr>
      <w:rFonts w:asciiTheme="minorHAnsi" w:hAnsiTheme="minorHAnsi" w:cstheme="minorHAnsi"/>
      <w:sz w:val="20"/>
      <w:szCs w:val="20"/>
    </w:rPr>
  </w:style>
  <w:style w:type="paragraph" w:styleId="Index8">
    <w:name w:val="index 8"/>
    <w:basedOn w:val="Standard"/>
    <w:next w:val="Standard"/>
    <w:autoRedefine/>
    <w:uiPriority w:val="99"/>
    <w:unhideWhenUsed/>
    <w:rsid w:val="00F9285D"/>
    <w:pPr>
      <w:spacing w:after="0"/>
      <w:ind w:left="1920" w:hanging="240"/>
    </w:pPr>
    <w:rPr>
      <w:rFonts w:asciiTheme="minorHAnsi" w:hAnsiTheme="minorHAnsi" w:cstheme="minorHAnsi"/>
      <w:sz w:val="20"/>
      <w:szCs w:val="20"/>
    </w:rPr>
  </w:style>
  <w:style w:type="paragraph" w:styleId="Index9">
    <w:name w:val="index 9"/>
    <w:basedOn w:val="Standard"/>
    <w:next w:val="Standard"/>
    <w:autoRedefine/>
    <w:uiPriority w:val="99"/>
    <w:unhideWhenUsed/>
    <w:rsid w:val="00F9285D"/>
    <w:pPr>
      <w:spacing w:after="0"/>
      <w:ind w:left="2160" w:hanging="240"/>
    </w:pPr>
    <w:rPr>
      <w:rFonts w:asciiTheme="minorHAnsi" w:hAnsiTheme="minorHAnsi" w:cstheme="minorHAnsi"/>
      <w:sz w:val="20"/>
      <w:szCs w:val="20"/>
    </w:rPr>
  </w:style>
  <w:style w:type="paragraph" w:styleId="Indexberschrift">
    <w:name w:val="index heading"/>
    <w:basedOn w:val="Standard"/>
    <w:next w:val="Index1"/>
    <w:uiPriority w:val="99"/>
    <w:unhideWhenUsed/>
    <w:rsid w:val="00F9285D"/>
    <w:pPr>
      <w:spacing w:after="0"/>
    </w:pPr>
    <w:rPr>
      <w:rFonts w:asciiTheme="minorHAnsi" w:hAnsiTheme="minorHAnsi" w:cstheme="minorHAnsi"/>
      <w:sz w:val="20"/>
      <w:szCs w:val="20"/>
    </w:rPr>
  </w:style>
  <w:style w:type="character" w:styleId="Kommentarzeichen">
    <w:name w:val="annotation reference"/>
    <w:basedOn w:val="Absatz-Standardschriftart"/>
    <w:uiPriority w:val="99"/>
    <w:semiHidden/>
    <w:unhideWhenUsed/>
    <w:rsid w:val="00A1481C"/>
    <w:rPr>
      <w:sz w:val="16"/>
      <w:szCs w:val="16"/>
    </w:rPr>
  </w:style>
  <w:style w:type="paragraph" w:styleId="Kommentartext">
    <w:name w:val="annotation text"/>
    <w:basedOn w:val="Standard"/>
    <w:link w:val="KommentartextZchn"/>
    <w:uiPriority w:val="99"/>
    <w:unhideWhenUsed/>
    <w:rsid w:val="00A1481C"/>
    <w:pPr>
      <w:spacing w:line="240" w:lineRule="auto"/>
    </w:pPr>
    <w:rPr>
      <w:sz w:val="20"/>
      <w:szCs w:val="20"/>
    </w:rPr>
  </w:style>
  <w:style w:type="character" w:customStyle="1" w:styleId="KommentartextZchn">
    <w:name w:val="Kommentartext Zchn"/>
    <w:basedOn w:val="Absatz-Standardschriftart"/>
    <w:link w:val="Kommentartext"/>
    <w:uiPriority w:val="99"/>
    <w:rsid w:val="00A1481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A1481C"/>
    <w:rPr>
      <w:b/>
      <w:bCs/>
    </w:rPr>
  </w:style>
  <w:style w:type="character" w:customStyle="1" w:styleId="KommentarthemaZchn">
    <w:name w:val="Kommentarthema Zchn"/>
    <w:basedOn w:val="KommentartextZchn"/>
    <w:link w:val="Kommentarthema"/>
    <w:uiPriority w:val="99"/>
    <w:semiHidden/>
    <w:rsid w:val="00A1481C"/>
    <w:rPr>
      <w:rFonts w:ascii="Arial" w:hAnsi="Arial"/>
      <w:b/>
      <w:bCs/>
      <w:sz w:val="20"/>
      <w:szCs w:val="20"/>
    </w:rPr>
  </w:style>
  <w:style w:type="paragraph" w:styleId="Sprechblasentext">
    <w:name w:val="Balloon Text"/>
    <w:basedOn w:val="Standard"/>
    <w:link w:val="SprechblasentextZchn"/>
    <w:uiPriority w:val="99"/>
    <w:semiHidden/>
    <w:unhideWhenUsed/>
    <w:rsid w:val="00A1481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1481C"/>
    <w:rPr>
      <w:rFonts w:ascii="Segoe UI" w:hAnsi="Segoe UI" w:cs="Segoe UI"/>
      <w:sz w:val="18"/>
      <w:szCs w:val="18"/>
    </w:rPr>
  </w:style>
  <w:style w:type="paragraph" w:customStyle="1" w:styleId="Dipl-Standard">
    <w:name w:val="Dipl-Standard"/>
    <w:basedOn w:val="Standard"/>
    <w:rsid w:val="0018574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overflowPunct w:val="0"/>
      <w:autoSpaceDE w:val="0"/>
      <w:autoSpaceDN w:val="0"/>
      <w:adjustRightInd w:val="0"/>
      <w:spacing w:after="0"/>
      <w:jc w:val="both"/>
      <w:textAlignment w:val="baseline"/>
    </w:pPr>
    <w:rPr>
      <w:rFonts w:eastAsia="Times New Roman" w:cs="Times New Roman"/>
      <w:szCs w:val="20"/>
      <w:lang w:eastAsia="de-DE"/>
    </w:rPr>
  </w:style>
  <w:style w:type="paragraph" w:customStyle="1" w:styleId="ReportBodyText">
    <w:name w:val="ReportBodyText"/>
    <w:basedOn w:val="Standard"/>
    <w:link w:val="ReportBodyTextChar"/>
    <w:qFormat/>
    <w:rsid w:val="00D46D45"/>
    <w:pPr>
      <w:spacing w:after="220"/>
      <w:jc w:val="both"/>
    </w:pPr>
    <w:rPr>
      <w:rFonts w:eastAsia="Times New Roman" w:cs="Times New Roman"/>
      <w:szCs w:val="24"/>
    </w:rPr>
  </w:style>
  <w:style w:type="character" w:customStyle="1" w:styleId="ReportBodyTextChar">
    <w:name w:val="ReportBodyText Char"/>
    <w:link w:val="ReportBodyText"/>
    <w:rsid w:val="00D46D45"/>
    <w:rPr>
      <w:rFonts w:ascii="Arial" w:eastAsia="Times New Roman" w:hAnsi="Arial" w:cs="Times New Roman"/>
      <w:sz w:val="24"/>
      <w:szCs w:val="24"/>
    </w:rPr>
  </w:style>
  <w:style w:type="paragraph" w:customStyle="1" w:styleId="ReportBodySpace">
    <w:name w:val="ReportBodySpace"/>
    <w:basedOn w:val="ReportBodyText"/>
    <w:qFormat/>
    <w:rsid w:val="00D46D45"/>
    <w:pPr>
      <w:ind w:left="284"/>
    </w:pPr>
  </w:style>
  <w:style w:type="paragraph" w:customStyle="1" w:styleId="ReprotTitel-small">
    <w:name w:val="ReprotTitel-small"/>
    <w:basedOn w:val="Standard"/>
    <w:qFormat/>
    <w:rsid w:val="00B60758"/>
    <w:pPr>
      <w:spacing w:before="360" w:after="220"/>
    </w:pPr>
    <w:rPr>
      <w:rFonts w:eastAsia="Times New Roman" w:cs="Times New Roman"/>
      <w:b/>
      <w:bCs/>
      <w:sz w:val="28"/>
      <w:szCs w:val="20"/>
    </w:rPr>
  </w:style>
  <w:style w:type="paragraph" w:customStyle="1" w:styleId="ReportBodyText-numbered">
    <w:name w:val="ReportBodyText-numbered"/>
    <w:basedOn w:val="ReportBodyText"/>
    <w:link w:val="ReportBodyText-numberedCharChar"/>
    <w:qFormat/>
    <w:rsid w:val="00B60758"/>
    <w:pPr>
      <w:numPr>
        <w:numId w:val="16"/>
      </w:numPr>
    </w:pPr>
  </w:style>
  <w:style w:type="character" w:customStyle="1" w:styleId="ReportBodyText-numberedCharChar">
    <w:name w:val="ReportBodyText-numbered Char Char"/>
    <w:basedOn w:val="ReportBodyTextChar"/>
    <w:link w:val="ReportBodyText-numbered"/>
    <w:rsid w:val="00B60758"/>
    <w:rPr>
      <w:rFonts w:ascii="Arial" w:eastAsia="Times New Roman" w:hAnsi="Arial" w:cs="Times New Roman"/>
      <w:sz w:val="24"/>
      <w:szCs w:val="24"/>
    </w:rPr>
  </w:style>
  <w:style w:type="paragraph" w:styleId="Verzeichnis3">
    <w:name w:val="toc 3"/>
    <w:basedOn w:val="Standard"/>
    <w:next w:val="Standard"/>
    <w:autoRedefine/>
    <w:uiPriority w:val="39"/>
    <w:unhideWhenUsed/>
    <w:rsid w:val="00FD44A2"/>
    <w:pPr>
      <w:spacing w:after="100"/>
      <w:ind w:left="480"/>
    </w:pPr>
  </w:style>
  <w:style w:type="paragraph" w:customStyle="1" w:styleId="ReportHeading4">
    <w:name w:val="ReportHeading 4"/>
    <w:basedOn w:val="Standard"/>
    <w:next w:val="ReportBodyText"/>
    <w:link w:val="ReportHeading4Zchn"/>
    <w:qFormat/>
    <w:rsid w:val="002A20DC"/>
    <w:pPr>
      <w:keepNext/>
      <w:tabs>
        <w:tab w:val="left" w:pos="794"/>
      </w:tabs>
      <w:spacing w:before="360" w:after="220"/>
      <w:outlineLvl w:val="2"/>
    </w:pPr>
    <w:rPr>
      <w:rFonts w:eastAsia="Times New Roman" w:cs="Times New Roman"/>
      <w:b/>
      <w:bCs/>
      <w:sz w:val="36"/>
      <w:szCs w:val="24"/>
    </w:rPr>
  </w:style>
  <w:style w:type="character" w:customStyle="1" w:styleId="ReportHeading4Zchn">
    <w:name w:val="ReportHeading 4 Zchn"/>
    <w:link w:val="ReportHeading4"/>
    <w:rsid w:val="002A20DC"/>
    <w:rPr>
      <w:rFonts w:ascii="Arial" w:eastAsia="Times New Roman" w:hAnsi="Arial" w:cs="Times New Roman"/>
      <w:b/>
      <w:bCs/>
      <w:sz w:val="36"/>
      <w:szCs w:val="24"/>
    </w:rPr>
  </w:style>
  <w:style w:type="paragraph" w:customStyle="1" w:styleId="ReportBodyTextLeft">
    <w:name w:val="ReportBodyTextLeft"/>
    <w:basedOn w:val="ReportBodyText"/>
    <w:qFormat/>
    <w:rsid w:val="002A20DC"/>
  </w:style>
  <w:style w:type="paragraph" w:customStyle="1" w:styleId="ReportHeading5">
    <w:name w:val="ReportHeading5"/>
    <w:basedOn w:val="Standard"/>
    <w:next w:val="ReportBodyText"/>
    <w:qFormat/>
    <w:rsid w:val="002A20DC"/>
    <w:pPr>
      <w:keepNext/>
      <w:keepLines/>
      <w:tabs>
        <w:tab w:val="left" w:pos="794"/>
      </w:tabs>
      <w:spacing w:before="360" w:after="220"/>
      <w:outlineLvl w:val="1"/>
    </w:pPr>
    <w:rPr>
      <w:rFonts w:eastAsia="Times New Roman" w:cs="Times New Roman"/>
      <w:b/>
      <w:kern w:val="28"/>
      <w:sz w:val="28"/>
      <w:szCs w:val="20"/>
    </w:rPr>
  </w:style>
  <w:style w:type="paragraph" w:customStyle="1" w:styleId="Default">
    <w:name w:val="Default"/>
    <w:rsid w:val="00607046"/>
    <w:pPr>
      <w:autoSpaceDE w:val="0"/>
      <w:autoSpaceDN w:val="0"/>
      <w:adjustRightInd w:val="0"/>
      <w:spacing w:after="0" w:line="240" w:lineRule="auto"/>
    </w:pPr>
    <w:rPr>
      <w:rFonts w:ascii="Arial" w:hAnsi="Arial" w:cs="Arial"/>
      <w:color w:val="000000"/>
      <w:sz w:val="24"/>
      <w:szCs w:val="24"/>
    </w:rPr>
  </w:style>
  <w:style w:type="character" w:styleId="BesuchterHyperlink">
    <w:name w:val="FollowedHyperlink"/>
    <w:basedOn w:val="Absatz-Standardschriftart"/>
    <w:uiPriority w:val="99"/>
    <w:semiHidden/>
    <w:unhideWhenUsed/>
    <w:rsid w:val="00C726DE"/>
    <w:rPr>
      <w:color w:val="954F72" w:themeColor="followedHyperlink"/>
      <w:u w:val="single"/>
    </w:rPr>
  </w:style>
  <w:style w:type="paragraph" w:styleId="berarbeitung">
    <w:name w:val="Revision"/>
    <w:hidden/>
    <w:uiPriority w:val="99"/>
    <w:semiHidden/>
    <w:rsid w:val="001165D9"/>
    <w:pPr>
      <w:spacing w:after="0" w:line="240" w:lineRule="auto"/>
    </w:pPr>
    <w:rPr>
      <w:rFonts w:ascii="Arial" w:hAnsi="Arial"/>
      <w:sz w:val="24"/>
    </w:rPr>
  </w:style>
  <w:style w:type="paragraph" w:styleId="Funotentext">
    <w:name w:val="footnote text"/>
    <w:basedOn w:val="Standard"/>
    <w:link w:val="FunotentextZchn"/>
    <w:uiPriority w:val="99"/>
    <w:semiHidden/>
    <w:unhideWhenUsed/>
    <w:rsid w:val="00EF4F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F4FAB"/>
    <w:rPr>
      <w:rFonts w:ascii="Arial" w:hAnsi="Arial"/>
      <w:sz w:val="20"/>
      <w:szCs w:val="20"/>
    </w:rPr>
  </w:style>
  <w:style w:type="character" w:styleId="Funotenzeichen">
    <w:name w:val="footnote reference"/>
    <w:basedOn w:val="Absatz-Standardschriftart"/>
    <w:uiPriority w:val="99"/>
    <w:semiHidden/>
    <w:unhideWhenUsed/>
    <w:rsid w:val="00EF4F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57645">
      <w:bodyDiv w:val="1"/>
      <w:marLeft w:val="0"/>
      <w:marRight w:val="0"/>
      <w:marTop w:val="0"/>
      <w:marBottom w:val="0"/>
      <w:divBdr>
        <w:top w:val="none" w:sz="0" w:space="0" w:color="auto"/>
        <w:left w:val="none" w:sz="0" w:space="0" w:color="auto"/>
        <w:bottom w:val="none" w:sz="0" w:space="0" w:color="auto"/>
        <w:right w:val="none" w:sz="0" w:space="0" w:color="auto"/>
      </w:divBdr>
    </w:div>
    <w:div w:id="443380553">
      <w:bodyDiv w:val="1"/>
      <w:marLeft w:val="0"/>
      <w:marRight w:val="0"/>
      <w:marTop w:val="0"/>
      <w:marBottom w:val="0"/>
      <w:divBdr>
        <w:top w:val="none" w:sz="0" w:space="0" w:color="auto"/>
        <w:left w:val="none" w:sz="0" w:space="0" w:color="auto"/>
        <w:bottom w:val="none" w:sz="0" w:space="0" w:color="auto"/>
        <w:right w:val="none" w:sz="0" w:space="0" w:color="auto"/>
      </w:divBdr>
    </w:div>
    <w:div w:id="790440696">
      <w:bodyDiv w:val="1"/>
      <w:marLeft w:val="0"/>
      <w:marRight w:val="0"/>
      <w:marTop w:val="0"/>
      <w:marBottom w:val="0"/>
      <w:divBdr>
        <w:top w:val="none" w:sz="0" w:space="0" w:color="auto"/>
        <w:left w:val="none" w:sz="0" w:space="0" w:color="auto"/>
        <w:bottom w:val="none" w:sz="0" w:space="0" w:color="auto"/>
        <w:right w:val="none" w:sz="0" w:space="0" w:color="auto"/>
      </w:divBdr>
    </w:div>
    <w:div w:id="885291284">
      <w:bodyDiv w:val="1"/>
      <w:marLeft w:val="0"/>
      <w:marRight w:val="0"/>
      <w:marTop w:val="0"/>
      <w:marBottom w:val="0"/>
      <w:divBdr>
        <w:top w:val="none" w:sz="0" w:space="0" w:color="auto"/>
        <w:left w:val="none" w:sz="0" w:space="0" w:color="auto"/>
        <w:bottom w:val="none" w:sz="0" w:space="0" w:color="auto"/>
        <w:right w:val="none" w:sz="0" w:space="0" w:color="auto"/>
      </w:divBdr>
    </w:div>
    <w:div w:id="1051804949">
      <w:bodyDiv w:val="1"/>
      <w:marLeft w:val="0"/>
      <w:marRight w:val="0"/>
      <w:marTop w:val="0"/>
      <w:marBottom w:val="0"/>
      <w:divBdr>
        <w:top w:val="none" w:sz="0" w:space="0" w:color="auto"/>
        <w:left w:val="none" w:sz="0" w:space="0" w:color="auto"/>
        <w:bottom w:val="none" w:sz="0" w:space="0" w:color="auto"/>
        <w:right w:val="none" w:sz="0" w:space="0" w:color="auto"/>
      </w:divBdr>
    </w:div>
    <w:div w:id="1498496989">
      <w:bodyDiv w:val="1"/>
      <w:marLeft w:val="0"/>
      <w:marRight w:val="0"/>
      <w:marTop w:val="0"/>
      <w:marBottom w:val="0"/>
      <w:divBdr>
        <w:top w:val="none" w:sz="0" w:space="0" w:color="auto"/>
        <w:left w:val="none" w:sz="0" w:space="0" w:color="auto"/>
        <w:bottom w:val="none" w:sz="0" w:space="0" w:color="auto"/>
        <w:right w:val="none" w:sz="0" w:space="0" w:color="auto"/>
      </w:divBdr>
    </w:div>
    <w:div w:id="1800147501">
      <w:bodyDiv w:val="1"/>
      <w:marLeft w:val="0"/>
      <w:marRight w:val="0"/>
      <w:marTop w:val="0"/>
      <w:marBottom w:val="0"/>
      <w:divBdr>
        <w:top w:val="none" w:sz="0" w:space="0" w:color="auto"/>
        <w:left w:val="none" w:sz="0" w:space="0" w:color="auto"/>
        <w:bottom w:val="none" w:sz="0" w:space="0" w:color="auto"/>
        <w:right w:val="none" w:sz="0" w:space="0" w:color="auto"/>
      </w:divBdr>
    </w:div>
    <w:div w:id="1891988631">
      <w:bodyDiv w:val="1"/>
      <w:marLeft w:val="0"/>
      <w:marRight w:val="0"/>
      <w:marTop w:val="0"/>
      <w:marBottom w:val="0"/>
      <w:divBdr>
        <w:top w:val="none" w:sz="0" w:space="0" w:color="auto"/>
        <w:left w:val="none" w:sz="0" w:space="0" w:color="auto"/>
        <w:bottom w:val="none" w:sz="0" w:space="0" w:color="auto"/>
        <w:right w:val="none" w:sz="0" w:space="0" w:color="auto"/>
      </w:divBdr>
    </w:div>
    <w:div w:id="1950623401">
      <w:bodyDiv w:val="1"/>
      <w:marLeft w:val="0"/>
      <w:marRight w:val="0"/>
      <w:marTop w:val="0"/>
      <w:marBottom w:val="0"/>
      <w:divBdr>
        <w:top w:val="none" w:sz="0" w:space="0" w:color="auto"/>
        <w:left w:val="none" w:sz="0" w:space="0" w:color="auto"/>
        <w:bottom w:val="none" w:sz="0" w:space="0" w:color="auto"/>
        <w:right w:val="none" w:sz="0" w:space="0" w:color="auto"/>
      </w:divBdr>
    </w:div>
    <w:div w:id="202644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3.png"/><Relationship Id="rId32"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3E86EC-996B-4700-851F-E4812FFCA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5641</Words>
  <Characters>35544</Characters>
  <Application>Microsoft Office Word</Application>
  <DocSecurity>0</DocSecurity>
  <Lines>296</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Kirchhofer</dc:creator>
  <cp:keywords/>
  <dc:description/>
  <cp:lastModifiedBy>Microsoft-Konto</cp:lastModifiedBy>
  <cp:revision>65</cp:revision>
  <cp:lastPrinted>2022-10-17T18:42:00Z</cp:lastPrinted>
  <dcterms:created xsi:type="dcterms:W3CDTF">2022-09-27T08:30:00Z</dcterms:created>
  <dcterms:modified xsi:type="dcterms:W3CDTF">2022-10-17T19:40:00Z</dcterms:modified>
</cp:coreProperties>
</file>